
<file path=[Content_Types].xml><?xml version="1.0" encoding="utf-8"?>
<Types xmlns="http://schemas.openxmlformats.org/package/2006/content-types">
  <Default Extension="emf" ContentType="image/x-emf"/>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horzAnchor="margin" w:tblpXSpec="right" w:tblpY="1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3175"/>
      </w:tblGrid>
      <w:tr w:rsidR="00792069" w14:paraId="425AA50A" w14:textId="77777777" w:rsidTr="00BF130C">
        <w:trPr>
          <w:trHeight w:val="1702"/>
        </w:trPr>
        <w:tc>
          <w:tcPr>
            <w:tcW w:w="1951" w:type="dxa"/>
            <w:vAlign w:val="center"/>
          </w:tcPr>
          <w:p w14:paraId="69AF2897" w14:textId="01654CDF" w:rsidR="00792069" w:rsidRDefault="00792069" w:rsidP="00BF130C"/>
        </w:tc>
        <w:tc>
          <w:tcPr>
            <w:tcW w:w="3175" w:type="dxa"/>
            <w:vAlign w:val="center"/>
          </w:tcPr>
          <w:p w14:paraId="5FD325B6" w14:textId="785C6CF2" w:rsidR="00792069" w:rsidRDefault="00792069" w:rsidP="00792069">
            <w:pPr>
              <w:pStyle w:val="Sansinterligne"/>
              <w:ind w:left="34"/>
            </w:pPr>
            <w:r w:rsidRPr="00792069">
              <w:rPr>
                <w:noProof/>
                <w:lang w:eastAsia="fr-FR"/>
              </w:rPr>
              <w:drawing>
                <wp:anchor distT="0" distB="0" distL="114300" distR="114300" simplePos="0" relativeHeight="251644416" behindDoc="1" locked="0" layoutInCell="1" allowOverlap="1" wp14:anchorId="6F7E3AEB" wp14:editId="69045E95">
                  <wp:simplePos x="0" y="0"/>
                  <wp:positionH relativeFrom="margin">
                    <wp:posOffset>1445895</wp:posOffset>
                  </wp:positionH>
                  <wp:positionV relativeFrom="paragraph">
                    <wp:posOffset>-139065</wp:posOffset>
                  </wp:positionV>
                  <wp:extent cx="781050" cy="78105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éléchargement.jfif"/>
                          <pic:cNvPicPr/>
                        </pic:nvPicPr>
                        <pic:blipFill>
                          <a:blip r:embed="rId8">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margin">
                    <wp14:pctWidth>0</wp14:pctWidth>
                  </wp14:sizeRelH>
                  <wp14:sizeRelV relativeFrom="margin">
                    <wp14:pctHeight>0</wp14:pctHeight>
                  </wp14:sizeRelV>
                </wp:anchor>
              </w:drawing>
            </w:r>
            <w:r w:rsidRPr="00792069">
              <w:rPr>
                <w:noProof/>
                <w:lang w:eastAsia="fr-FR"/>
              </w:rPr>
              <w:drawing>
                <wp:anchor distT="0" distB="0" distL="114300" distR="114300" simplePos="0" relativeHeight="251643392" behindDoc="0" locked="0" layoutInCell="1" allowOverlap="1" wp14:anchorId="22B314BC" wp14:editId="67AD5DC8">
                  <wp:simplePos x="0" y="0"/>
                  <wp:positionH relativeFrom="margin">
                    <wp:posOffset>-91440</wp:posOffset>
                  </wp:positionH>
                  <wp:positionV relativeFrom="paragraph">
                    <wp:posOffset>-168275</wp:posOffset>
                  </wp:positionV>
                  <wp:extent cx="1028700" cy="83883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8700" cy="838835"/>
                          </a:xfrm>
                          <a:prstGeom prst="rect">
                            <a:avLst/>
                          </a:prstGeom>
                        </pic:spPr>
                      </pic:pic>
                    </a:graphicData>
                  </a:graphic>
                  <wp14:sizeRelH relativeFrom="margin">
                    <wp14:pctWidth>0</wp14:pctWidth>
                  </wp14:sizeRelH>
                  <wp14:sizeRelV relativeFrom="margin">
                    <wp14:pctHeight>0</wp14:pctHeight>
                  </wp14:sizeRelV>
                </wp:anchor>
              </w:drawing>
            </w:r>
          </w:p>
        </w:tc>
      </w:tr>
    </w:tbl>
    <w:p w14:paraId="2A7A3605" w14:textId="30639BCA" w:rsidR="00792069" w:rsidRDefault="00792069" w:rsidP="003E69F0">
      <w:pPr>
        <w:spacing w:line="360" w:lineRule="auto"/>
        <w:ind w:left="-284"/>
        <w:jc w:val="both"/>
      </w:pPr>
      <w:r w:rsidRPr="00FB234F">
        <w:rPr>
          <w:noProof/>
          <w:lang w:eastAsia="fr-FR"/>
        </w:rPr>
        <w:drawing>
          <wp:inline distT="0" distB="0" distL="0" distR="0" wp14:anchorId="2699530F" wp14:editId="00F3B1D4">
            <wp:extent cx="952500" cy="91586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prive\SecretariatPrive\LOGO\logo2212.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952500" cy="915865"/>
                    </a:xfrm>
                    <a:prstGeom prst="rect">
                      <a:avLst/>
                    </a:prstGeom>
                    <a:noFill/>
                    <a:ln>
                      <a:noFill/>
                    </a:ln>
                  </pic:spPr>
                </pic:pic>
              </a:graphicData>
            </a:graphic>
          </wp:inline>
        </w:drawing>
      </w:r>
    </w:p>
    <w:p w14:paraId="2D7718F0" w14:textId="77777777" w:rsidR="00792069" w:rsidRPr="003E69F0" w:rsidRDefault="00792069" w:rsidP="003E69F0">
      <w:pPr>
        <w:spacing w:line="360" w:lineRule="auto"/>
        <w:jc w:val="both"/>
        <w:rPr>
          <w:color w:val="000000" w:themeColor="text1"/>
        </w:rPr>
      </w:pPr>
    </w:p>
    <w:p w14:paraId="4D046EBA" w14:textId="77777777" w:rsidR="00792069" w:rsidRPr="003E69F0" w:rsidRDefault="00792069" w:rsidP="003E69F0">
      <w:pPr>
        <w:spacing w:line="360" w:lineRule="auto"/>
        <w:jc w:val="both"/>
        <w:rPr>
          <w:color w:val="000000" w:themeColor="text1"/>
        </w:rPr>
      </w:pPr>
    </w:p>
    <w:p w14:paraId="071E737B" w14:textId="277CF50F" w:rsidR="00554666" w:rsidRDefault="00554666" w:rsidP="00554666">
      <w:r w:rsidRPr="003E69F0">
        <w:rPr>
          <w:noProof/>
          <w:lang w:eastAsia="fr-FR"/>
        </w:rPr>
        <w:tab/>
      </w:r>
    </w:p>
    <w:p w14:paraId="3640E33E" w14:textId="6DF792EA" w:rsidR="00554666" w:rsidRPr="00022B48" w:rsidRDefault="00554666" w:rsidP="00BF190A">
      <w:pPr>
        <w:tabs>
          <w:tab w:val="left" w:pos="708"/>
          <w:tab w:val="left" w:pos="1947"/>
        </w:tabs>
      </w:pPr>
      <w:r>
        <w:tab/>
      </w:r>
      <w:r w:rsidR="00BF190A">
        <w:rPr>
          <w:noProof/>
          <w:lang w:eastAsia="fr-FR"/>
        </w:rPr>
        <mc:AlternateContent>
          <mc:Choice Requires="wps">
            <w:drawing>
              <wp:anchor distT="0" distB="0" distL="114300" distR="114300" simplePos="0" relativeHeight="251654656" behindDoc="1" locked="0" layoutInCell="1" allowOverlap="1" wp14:anchorId="2B3D85BE" wp14:editId="1FF9C246">
                <wp:simplePos x="0" y="0"/>
                <wp:positionH relativeFrom="column">
                  <wp:posOffset>0</wp:posOffset>
                </wp:positionH>
                <wp:positionV relativeFrom="paragraph">
                  <wp:posOffset>56515</wp:posOffset>
                </wp:positionV>
                <wp:extent cx="6134100" cy="2838450"/>
                <wp:effectExtent l="57150" t="57150" r="57150" b="57150"/>
                <wp:wrapNone/>
                <wp:docPr id="6" name="Zone de texte 6"/>
                <wp:cNvGraphicFramePr/>
                <a:graphic xmlns:a="http://schemas.openxmlformats.org/drawingml/2006/main">
                  <a:graphicData uri="http://schemas.microsoft.com/office/word/2010/wordprocessingShape">
                    <wps:wsp>
                      <wps:cNvSpPr txBox="1"/>
                      <wps:spPr>
                        <a:xfrm>
                          <a:off x="0" y="0"/>
                          <a:ext cx="6134100" cy="2838450"/>
                        </a:xfrm>
                        <a:prstGeom prst="rect">
                          <a:avLst/>
                        </a:prstGeom>
                        <a:ln w="28575"/>
                        <a:effectLst>
                          <a:innerShdw blurRad="63500" dist="50800" dir="10800000">
                            <a:prstClr val="black">
                              <a:alpha val="50000"/>
                            </a:prstClr>
                          </a:innerShdw>
                        </a:effectLst>
                        <a:scene3d>
                          <a:camera prst="orthographicFront"/>
                          <a:lightRig rig="threePt" dir="t"/>
                        </a:scene3d>
                        <a:sp3d>
                          <a:bevelT prst="relaxedInset"/>
                        </a:sp3d>
                      </wps:spPr>
                      <wps:style>
                        <a:lnRef idx="2">
                          <a:schemeClr val="dk1"/>
                        </a:lnRef>
                        <a:fillRef idx="1">
                          <a:schemeClr val="lt1"/>
                        </a:fillRef>
                        <a:effectRef idx="0">
                          <a:schemeClr val="dk1"/>
                        </a:effectRef>
                        <a:fontRef idx="minor">
                          <a:schemeClr val="dk1"/>
                        </a:fontRef>
                      </wps:style>
                      <wps:txbx>
                        <w:txbxContent>
                          <w:p w14:paraId="16EA165B" w14:textId="77777777" w:rsidR="00C32FD6" w:rsidRPr="004071DB" w:rsidRDefault="00C32FD6" w:rsidP="001A0769">
                            <w:pPr>
                              <w:jc w:val="center"/>
                              <w:rPr>
                                <w:b/>
                                <w:color w:val="0070C0"/>
                                <w:sz w:val="48"/>
                                <w:szCs w:val="48"/>
                              </w:rPr>
                            </w:pPr>
                            <w:r w:rsidRPr="003B0E81">
                              <w:rPr>
                                <w:rFonts w:cs="Arial"/>
                                <w:b/>
                                <w:color w:val="0070C0"/>
                                <w:sz w:val="48"/>
                                <w:szCs w:val="48"/>
                              </w:rPr>
                              <w:t>Département</w:t>
                            </w:r>
                            <w:r>
                              <w:rPr>
                                <w:rFonts w:cs="Arial"/>
                                <w:b/>
                                <w:color w:val="0070C0"/>
                                <w:sz w:val="48"/>
                                <w:szCs w:val="48"/>
                              </w:rPr>
                              <w:t xml:space="preserve"> Informatique</w:t>
                            </w:r>
                          </w:p>
                          <w:p w14:paraId="2D685F1A" w14:textId="77777777" w:rsidR="00C32FD6" w:rsidRDefault="00C32FD6" w:rsidP="001A0769">
                            <w:pPr>
                              <w:jc w:val="center"/>
                              <w:rPr>
                                <w:rFonts w:cs="Arial"/>
                              </w:rPr>
                            </w:pPr>
                            <w:r w:rsidRPr="007619F9">
                              <w:rPr>
                                <w:rFonts w:cs="Arial"/>
                              </w:rPr>
                              <w:t xml:space="preserve">Diplôme préparé : Informatique </w:t>
                            </w:r>
                          </w:p>
                          <w:p w14:paraId="18152B36" w14:textId="77777777" w:rsidR="00C32FD6" w:rsidRPr="00750CEB" w:rsidRDefault="00C32FD6" w:rsidP="001A0769">
                            <w:pPr>
                              <w:jc w:val="center"/>
                              <w:rPr>
                                <w:rFonts w:cs="Arial"/>
                              </w:rPr>
                            </w:pPr>
                            <w:r>
                              <w:rPr>
                                <w:rFonts w:cs="Arial"/>
                              </w:rPr>
                              <w:t>N° Jury 3</w:t>
                            </w:r>
                          </w:p>
                          <w:p w14:paraId="7F276405" w14:textId="2E1F11F0" w:rsidR="00C32FD6" w:rsidRPr="00792069" w:rsidRDefault="00C32FD6" w:rsidP="001A0769">
                            <w:pPr>
                              <w:jc w:val="center"/>
                              <w:rPr>
                                <w:sz w:val="14"/>
                              </w:rPr>
                            </w:pPr>
                            <w:r w:rsidRPr="00792069">
                              <w:rPr>
                                <w:rFonts w:eastAsiaTheme="majorEastAsia" w:cs="Arial"/>
                                <w:color w:val="000000" w:themeColor="text1"/>
                                <w:sz w:val="40"/>
                                <w:szCs w:val="72"/>
                              </w:rPr>
                              <w:t>Développement d'un logiciel d'aide au traitement</w:t>
                            </w:r>
                            <w:r>
                              <w:rPr>
                                <w:rFonts w:eastAsiaTheme="majorEastAsia" w:cs="Arial"/>
                                <w:color w:val="000000" w:themeColor="text1"/>
                                <w:sz w:val="40"/>
                                <w:szCs w:val="72"/>
                              </w:rPr>
                              <w:br/>
                            </w:r>
                            <w:r w:rsidRPr="00792069">
                              <w:rPr>
                                <w:rFonts w:eastAsiaTheme="majorEastAsia" w:cs="Arial"/>
                                <w:color w:val="000000" w:themeColor="text1"/>
                                <w:sz w:val="40"/>
                                <w:szCs w:val="72"/>
                              </w:rPr>
                              <w:t xml:space="preserve">de données </w:t>
                            </w:r>
                            <w:r w:rsidRPr="00ED11D8">
                              <w:rPr>
                                <w:rFonts w:eastAsiaTheme="majorEastAsia" w:cs="Arial"/>
                                <w:color w:val="000000" w:themeColor="text1"/>
                                <w:sz w:val="40"/>
                                <w:szCs w:val="72"/>
                              </w:rPr>
                              <w:t>expérimentales</w:t>
                            </w:r>
                            <w:r>
                              <w:rPr>
                                <w:rFonts w:eastAsiaTheme="majorEastAsia" w:cs="Arial"/>
                                <w:color w:val="000000" w:themeColor="text1"/>
                                <w:sz w:val="40"/>
                                <w:szCs w:val="72"/>
                              </w:rPr>
                              <w:br/>
                            </w:r>
                            <w:r w:rsidRPr="00792069">
                              <w:rPr>
                                <w:rFonts w:eastAsiaTheme="majorEastAsia" w:cs="Arial"/>
                                <w:color w:val="000000" w:themeColor="text1"/>
                                <w:sz w:val="40"/>
                                <w:szCs w:val="72"/>
                              </w:rPr>
                              <w:t>en utilisant l'intelligence artificielle</w:t>
                            </w:r>
                          </w:p>
                          <w:p w14:paraId="74FAD440" w14:textId="0A13DA5D" w:rsidR="00C32FD6" w:rsidRPr="001A0769" w:rsidRDefault="00C32FD6" w:rsidP="001A0769">
                            <w:pPr>
                              <w:jc w:val="center"/>
                              <w:rPr>
                                <w:rFonts w:cs="Arial"/>
                                <w:sz w:val="36"/>
                                <w:szCs w:val="36"/>
                              </w:rPr>
                            </w:pPr>
                            <w:r>
                              <w:rPr>
                                <w:rFonts w:cs="Arial"/>
                                <w:sz w:val="36"/>
                                <w:szCs w:val="36"/>
                              </w:rPr>
                              <w:t>Mathieu LACROIX TP4A2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3D85BE" id="_x0000_t202" coordsize="21600,21600" o:spt="202" path="m,l,21600r21600,l21600,xe">
                <v:stroke joinstyle="miter"/>
                <v:path gradientshapeok="t" o:connecttype="rect"/>
              </v:shapetype>
              <v:shape id="Zone de texte 6" o:spid="_x0000_s1026" type="#_x0000_t202" style="position:absolute;margin-left:0;margin-top:4.45pt;width:483pt;height:22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" fillcolor="white [3201]" strokecolor="black [3200]" strokeweight="2.25pt">
                <v:textbox>
                  <w:txbxContent>
                    <w:p w14:paraId="16EA165B" w14:textId="77777777" w:rsidR="00C32FD6" w:rsidRPr="004071DB" w:rsidRDefault="00C32FD6" w:rsidP="001A0769">
                      <w:pPr>
                        <w:jc w:val="center"/>
                        <w:rPr>
                          <w:b/>
                          <w:color w:val="0070C0"/>
                          <w:sz w:val="48"/>
                          <w:szCs w:val="48"/>
                        </w:rPr>
                      </w:pPr>
                      <w:r w:rsidRPr="003B0E81">
                        <w:rPr>
                          <w:rFonts w:cs="Arial"/>
                          <w:b/>
                          <w:color w:val="0070C0"/>
                          <w:sz w:val="48"/>
                          <w:szCs w:val="48"/>
                        </w:rPr>
                        <w:t>Département</w:t>
                      </w:r>
                      <w:r>
                        <w:rPr>
                          <w:rFonts w:cs="Arial"/>
                          <w:b/>
                          <w:color w:val="0070C0"/>
                          <w:sz w:val="48"/>
                          <w:szCs w:val="48"/>
                        </w:rPr>
                        <w:t xml:space="preserve"> Informatique</w:t>
                      </w:r>
                    </w:p>
                    <w:p w14:paraId="2D685F1A" w14:textId="77777777" w:rsidR="00C32FD6" w:rsidRDefault="00C32FD6" w:rsidP="001A0769">
                      <w:pPr>
                        <w:jc w:val="center"/>
                        <w:rPr>
                          <w:rFonts w:cs="Arial"/>
                        </w:rPr>
                      </w:pPr>
                      <w:r w:rsidRPr="007619F9">
                        <w:rPr>
                          <w:rFonts w:cs="Arial"/>
                        </w:rPr>
                        <w:t xml:space="preserve">Diplôme préparé : Informatique </w:t>
                      </w:r>
                    </w:p>
                    <w:p w14:paraId="18152B36" w14:textId="77777777" w:rsidR="00C32FD6" w:rsidRPr="00750CEB" w:rsidRDefault="00C32FD6" w:rsidP="001A0769">
                      <w:pPr>
                        <w:jc w:val="center"/>
                        <w:rPr>
                          <w:rFonts w:cs="Arial"/>
                        </w:rPr>
                      </w:pPr>
                      <w:r>
                        <w:rPr>
                          <w:rFonts w:cs="Arial"/>
                        </w:rPr>
                        <w:t>N° Jury 3</w:t>
                      </w:r>
                    </w:p>
                    <w:p w14:paraId="7F276405" w14:textId="2E1F11F0" w:rsidR="00C32FD6" w:rsidRPr="00792069" w:rsidRDefault="00C32FD6" w:rsidP="001A0769">
                      <w:pPr>
                        <w:jc w:val="center"/>
                        <w:rPr>
                          <w:sz w:val="14"/>
                        </w:rPr>
                      </w:pPr>
                      <w:r w:rsidRPr="00792069">
                        <w:rPr>
                          <w:rFonts w:eastAsiaTheme="majorEastAsia" w:cs="Arial"/>
                          <w:color w:val="000000" w:themeColor="text1"/>
                          <w:sz w:val="40"/>
                          <w:szCs w:val="72"/>
                        </w:rPr>
                        <w:t>Développement d'un logiciel d'aide au traitement</w:t>
                      </w:r>
                      <w:r>
                        <w:rPr>
                          <w:rFonts w:eastAsiaTheme="majorEastAsia" w:cs="Arial"/>
                          <w:color w:val="000000" w:themeColor="text1"/>
                          <w:sz w:val="40"/>
                          <w:szCs w:val="72"/>
                        </w:rPr>
                        <w:br/>
                      </w:r>
                      <w:r w:rsidRPr="00792069">
                        <w:rPr>
                          <w:rFonts w:eastAsiaTheme="majorEastAsia" w:cs="Arial"/>
                          <w:color w:val="000000" w:themeColor="text1"/>
                          <w:sz w:val="40"/>
                          <w:szCs w:val="72"/>
                        </w:rPr>
                        <w:t xml:space="preserve">de données </w:t>
                      </w:r>
                      <w:r w:rsidRPr="00ED11D8">
                        <w:rPr>
                          <w:rFonts w:eastAsiaTheme="majorEastAsia" w:cs="Arial"/>
                          <w:color w:val="000000" w:themeColor="text1"/>
                          <w:sz w:val="40"/>
                          <w:szCs w:val="72"/>
                        </w:rPr>
                        <w:t>expérimentales</w:t>
                      </w:r>
                      <w:r>
                        <w:rPr>
                          <w:rFonts w:eastAsiaTheme="majorEastAsia" w:cs="Arial"/>
                          <w:color w:val="000000" w:themeColor="text1"/>
                          <w:sz w:val="40"/>
                          <w:szCs w:val="72"/>
                        </w:rPr>
                        <w:br/>
                      </w:r>
                      <w:r w:rsidRPr="00792069">
                        <w:rPr>
                          <w:rFonts w:eastAsiaTheme="majorEastAsia" w:cs="Arial"/>
                          <w:color w:val="000000" w:themeColor="text1"/>
                          <w:sz w:val="40"/>
                          <w:szCs w:val="72"/>
                        </w:rPr>
                        <w:t>en utilisant l'intelligence artificielle</w:t>
                      </w:r>
                    </w:p>
                    <w:p w14:paraId="74FAD440" w14:textId="0A13DA5D" w:rsidR="00C32FD6" w:rsidRPr="001A0769" w:rsidRDefault="00C32FD6" w:rsidP="001A0769">
                      <w:pPr>
                        <w:jc w:val="center"/>
                        <w:rPr>
                          <w:rFonts w:cs="Arial"/>
                          <w:sz w:val="36"/>
                          <w:szCs w:val="36"/>
                        </w:rPr>
                      </w:pPr>
                      <w:r>
                        <w:rPr>
                          <w:rFonts w:cs="Arial"/>
                          <w:sz w:val="36"/>
                          <w:szCs w:val="36"/>
                        </w:rPr>
                        <w:t>Mathieu LACROIX TP4A2</w:t>
                      </w:r>
                    </w:p>
                  </w:txbxContent>
                </v:textbox>
              </v:shape>
            </w:pict>
          </mc:Fallback>
        </mc:AlternateContent>
      </w:r>
      <w:r w:rsidR="00BF190A">
        <w:tab/>
      </w:r>
    </w:p>
    <w:p w14:paraId="725A85C8" w14:textId="77777777" w:rsidR="00554666" w:rsidRPr="00022B48" w:rsidRDefault="00554666" w:rsidP="00554666"/>
    <w:p w14:paraId="15CB35B5" w14:textId="77777777" w:rsidR="00554666" w:rsidRPr="00022B48" w:rsidRDefault="00554666" w:rsidP="00554666"/>
    <w:p w14:paraId="2FD81189" w14:textId="77777777" w:rsidR="00554666" w:rsidRPr="00022B48" w:rsidRDefault="00554666" w:rsidP="00554666"/>
    <w:p w14:paraId="0F2571C4" w14:textId="77777777" w:rsidR="00554666" w:rsidRPr="00022B48" w:rsidRDefault="00554666" w:rsidP="00554666"/>
    <w:p w14:paraId="2A8A1A23" w14:textId="20D268E2" w:rsidR="00554666" w:rsidRPr="00022B48" w:rsidRDefault="00ED11D8" w:rsidP="00ED11D8">
      <w:pPr>
        <w:tabs>
          <w:tab w:val="left" w:pos="3901"/>
        </w:tabs>
      </w:pPr>
      <w:r>
        <w:tab/>
      </w:r>
    </w:p>
    <w:p w14:paraId="0F197175" w14:textId="77777777" w:rsidR="00554666" w:rsidRPr="00022B48" w:rsidRDefault="00554666" w:rsidP="00554666"/>
    <w:p w14:paraId="5E224695" w14:textId="77777777" w:rsidR="00554666" w:rsidRDefault="00554666" w:rsidP="00554666"/>
    <w:p w14:paraId="3E18B09C" w14:textId="77777777" w:rsidR="00792069" w:rsidRPr="003E69F0" w:rsidRDefault="00792069" w:rsidP="003E69F0">
      <w:pPr>
        <w:spacing w:line="360" w:lineRule="auto"/>
        <w:jc w:val="both"/>
        <w:rPr>
          <w:color w:val="000000" w:themeColor="text1"/>
        </w:rPr>
      </w:pPr>
    </w:p>
    <w:p w14:paraId="7587D528" w14:textId="7504A6E7" w:rsidR="00792069" w:rsidRPr="00AC51E0" w:rsidRDefault="00792069" w:rsidP="003E69F0">
      <w:pPr>
        <w:spacing w:line="360" w:lineRule="auto"/>
        <w:jc w:val="both"/>
        <w:rPr>
          <w:rStyle w:val="Titre5Car"/>
          <w:rFonts w:cs="Arial"/>
          <w:b/>
          <w:color w:val="000000" w:themeColor="text1"/>
          <w:u w:val="single"/>
        </w:rPr>
      </w:pPr>
    </w:p>
    <w:p w14:paraId="7709455B" w14:textId="77777777" w:rsidR="00792069" w:rsidRPr="00AC51E0" w:rsidRDefault="00792069" w:rsidP="00792069">
      <w:pPr>
        <w:pStyle w:val="Sansinterligne"/>
        <w:rPr>
          <w:rStyle w:val="Titre5Car"/>
          <w:rFonts w:ascii="Arial" w:hAnsi="Arial" w:cs="Arial"/>
          <w:b/>
          <w:color w:val="000000" w:themeColor="text1"/>
          <w:u w:val="single"/>
        </w:rPr>
      </w:pPr>
    </w:p>
    <w:p w14:paraId="39B6AE91" w14:textId="77777777" w:rsidR="00792069" w:rsidRPr="00AC51E0" w:rsidRDefault="00792069" w:rsidP="00792069">
      <w:pPr>
        <w:pStyle w:val="Sansinterligne"/>
        <w:rPr>
          <w:rStyle w:val="Titre5Car"/>
          <w:rFonts w:ascii="Arial" w:hAnsi="Arial" w:cs="Arial"/>
          <w:b/>
          <w:u w:val="single"/>
        </w:rPr>
      </w:pPr>
    </w:p>
    <w:p w14:paraId="3053C9EB" w14:textId="6902CB34" w:rsidR="00792069" w:rsidRDefault="00792069" w:rsidP="00792069">
      <w:pPr>
        <w:pStyle w:val="Sansinterligne"/>
        <w:rPr>
          <w:rStyle w:val="Titre5Car"/>
          <w:rFonts w:ascii="Arial" w:hAnsi="Arial" w:cs="Arial"/>
          <w:b/>
          <w:i/>
          <w:u w:val="single"/>
        </w:rPr>
      </w:pPr>
      <w:r w:rsidRPr="00342673">
        <w:rPr>
          <w:rStyle w:val="Titre5Car"/>
          <w:rFonts w:ascii="Arial" w:hAnsi="Arial" w:cs="Arial"/>
          <w:b/>
          <w:i/>
          <w:u w:val="single"/>
        </w:rPr>
        <w:t>Tuteur enseignant</w:t>
      </w:r>
      <w:r w:rsidRPr="00342673">
        <w:rPr>
          <w:rStyle w:val="Titre5Car"/>
          <w:rFonts w:ascii="Arial" w:hAnsi="Arial" w:cs="Arial"/>
          <w:i/>
          <w:u w:val="single"/>
        </w:rPr>
        <w:tab/>
      </w:r>
      <w:r>
        <w:tab/>
      </w:r>
      <w:r>
        <w:tab/>
      </w:r>
      <w:r>
        <w:tab/>
      </w:r>
      <w:r>
        <w:tab/>
      </w:r>
      <w:r>
        <w:tab/>
      </w:r>
      <w:r>
        <w:rPr>
          <w:rStyle w:val="Titre5Car"/>
          <w:rFonts w:ascii="Arial" w:hAnsi="Arial" w:cs="Arial"/>
          <w:b/>
          <w:i/>
          <w:u w:val="single"/>
        </w:rPr>
        <w:t>Responsable en entreprise</w:t>
      </w:r>
    </w:p>
    <w:p w14:paraId="1975FCAA" w14:textId="77777777" w:rsidR="00792069" w:rsidRDefault="00792069" w:rsidP="00792069">
      <w:pPr>
        <w:pStyle w:val="Sansinterligne"/>
        <w:rPr>
          <w:rStyle w:val="Titre5Car"/>
          <w:rFonts w:ascii="Arial" w:hAnsi="Arial" w:cs="Arial"/>
          <w:b/>
          <w:i/>
          <w:u w:val="single"/>
        </w:rPr>
      </w:pPr>
    </w:p>
    <w:p w14:paraId="5E6AB363" w14:textId="63EE9D88" w:rsidR="00792069" w:rsidRPr="003E69F0" w:rsidRDefault="00792069" w:rsidP="00792069">
      <w:pPr>
        <w:pStyle w:val="Sansinterligne"/>
        <w:rPr>
          <w:rStyle w:val="Titre5Car"/>
          <w:rFonts w:ascii="Arial" w:hAnsi="Arial" w:cs="Arial"/>
          <w:i/>
          <w:color w:val="000000" w:themeColor="text1"/>
        </w:rPr>
      </w:pPr>
      <w:r w:rsidRPr="003E69F0">
        <w:rPr>
          <w:rStyle w:val="Titre5Car"/>
          <w:rFonts w:ascii="Arial" w:hAnsi="Arial" w:cs="Arial"/>
          <w:i/>
          <w:color w:val="000000" w:themeColor="text1"/>
        </w:rPr>
        <w:t>Xavier LACOURT</w:t>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t>Gaston EXIL</w:t>
      </w:r>
    </w:p>
    <w:p w14:paraId="3E70CE8E" w14:textId="77777777" w:rsidR="00792069" w:rsidRPr="003E69F0" w:rsidRDefault="00792069" w:rsidP="00792069">
      <w:pPr>
        <w:pStyle w:val="Sansinterligne"/>
        <w:rPr>
          <w:rStyle w:val="Titre5Car"/>
          <w:rFonts w:ascii="Arial" w:hAnsi="Arial" w:cs="Arial"/>
          <w:i/>
          <w:color w:val="000000" w:themeColor="text1"/>
        </w:rPr>
      </w:pP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p>
    <w:p w14:paraId="08B10584" w14:textId="77777777" w:rsidR="00792069" w:rsidRPr="003E69F0" w:rsidRDefault="00792069" w:rsidP="00792069">
      <w:pPr>
        <w:pStyle w:val="Sansinterligne"/>
        <w:rPr>
          <w:rStyle w:val="Titre5Car"/>
          <w:rFonts w:ascii="Arial" w:hAnsi="Arial" w:cs="Arial"/>
          <w:i/>
          <w:color w:val="000000" w:themeColor="text1"/>
        </w:rPr>
      </w:pPr>
    </w:p>
    <w:p w14:paraId="0A2D49F6" w14:textId="77777777" w:rsidR="00792069" w:rsidRPr="003E69F0" w:rsidRDefault="00792069" w:rsidP="00792069">
      <w:pPr>
        <w:pStyle w:val="Sansinterligne"/>
        <w:tabs>
          <w:tab w:val="left" w:pos="2655"/>
        </w:tabs>
        <w:rPr>
          <w:rStyle w:val="Titre5Car"/>
          <w:rFonts w:ascii="Arial" w:hAnsi="Arial" w:cs="Arial"/>
          <w:i/>
          <w:color w:val="000000" w:themeColor="text1"/>
        </w:rPr>
      </w:pPr>
      <w:r w:rsidRPr="003E69F0">
        <w:rPr>
          <w:rStyle w:val="Titre5Car"/>
          <w:rFonts w:ascii="Arial" w:hAnsi="Arial" w:cs="Arial"/>
          <w:i/>
          <w:color w:val="000000" w:themeColor="text1"/>
        </w:rPr>
        <w:tab/>
      </w:r>
    </w:p>
    <w:p w14:paraId="067B0DE8" w14:textId="77777777" w:rsidR="00792069" w:rsidRPr="003E69F0" w:rsidRDefault="00792069" w:rsidP="00792069">
      <w:pPr>
        <w:pStyle w:val="Sansinterligne"/>
        <w:rPr>
          <w:rStyle w:val="Titre5Car"/>
          <w:rFonts w:ascii="Arial" w:hAnsi="Arial" w:cs="Arial"/>
          <w:i/>
          <w:color w:val="000000" w:themeColor="text1"/>
        </w:rPr>
      </w:pPr>
    </w:p>
    <w:p w14:paraId="39D11EDA" w14:textId="1DA5F5A4" w:rsidR="00792069" w:rsidRPr="0037599E" w:rsidRDefault="00792069" w:rsidP="00792069">
      <w:pPr>
        <w:pStyle w:val="Sansinterligne"/>
        <w:rPr>
          <w:sz w:val="20"/>
          <w:lang w:eastAsia="fr-FR"/>
        </w:rPr>
      </w:pPr>
    </w:p>
    <w:p w14:paraId="2D503C91" w14:textId="5154DD5B" w:rsidR="00932089" w:rsidRPr="00B22D23" w:rsidRDefault="00750CEB" w:rsidP="003E69F0">
      <w:pPr>
        <w:spacing w:line="360" w:lineRule="auto"/>
        <w:jc w:val="both"/>
        <w:rPr>
          <w:sz w:val="40"/>
          <w:szCs w:val="40"/>
        </w:rPr>
      </w:pPr>
      <w:r w:rsidRPr="0037599E">
        <w:rPr>
          <w:noProof/>
          <w:sz w:val="20"/>
          <w:lang w:eastAsia="fr-FR"/>
        </w:rPr>
        <mc:AlternateContent>
          <mc:Choice Requires="wps">
            <w:drawing>
              <wp:anchor distT="0" distB="0" distL="114300" distR="114300" simplePos="0" relativeHeight="251642368" behindDoc="0" locked="0" layoutInCell="1" allowOverlap="1" wp14:anchorId="523819F7" wp14:editId="4B9EAA02">
                <wp:simplePos x="0" y="0"/>
                <wp:positionH relativeFrom="column">
                  <wp:posOffset>-23495</wp:posOffset>
                </wp:positionH>
                <wp:positionV relativeFrom="paragraph">
                  <wp:posOffset>195580</wp:posOffset>
                </wp:positionV>
                <wp:extent cx="6541770" cy="1019175"/>
                <wp:effectExtent l="0" t="0" r="0" b="9525"/>
                <wp:wrapNone/>
                <wp:docPr id="7" name="Zone de texte 7"/>
                <wp:cNvGraphicFramePr/>
                <a:graphic xmlns:a="http://schemas.openxmlformats.org/drawingml/2006/main">
                  <a:graphicData uri="http://schemas.microsoft.com/office/word/2010/wordprocessingShape">
                    <wps:wsp>
                      <wps:cNvSpPr txBox="1"/>
                      <wps:spPr>
                        <a:xfrm>
                          <a:off x="0" y="0"/>
                          <a:ext cx="6541770" cy="1019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070A1" w14:textId="77777777" w:rsidR="00C32FD6" w:rsidRPr="00792069" w:rsidRDefault="00C32FD6"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3B9DD171" w14:textId="77777777" w:rsidR="00C32FD6" w:rsidRPr="00792069" w:rsidRDefault="00C32FD6"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3078A6C1" w14:textId="77777777" w:rsidR="00C32FD6" w:rsidRDefault="00C32FD6" w:rsidP="00792069">
                            <w:pPr>
                              <w:spacing w:after="120" w:line="240" w:lineRule="auto"/>
                              <w:ind w:left="5664" w:firstLine="708"/>
                              <w:rPr>
                                <w:rFonts w:cs="Arial"/>
                                <w:color w:val="000000" w:themeColor="text1"/>
                                <w:szCs w:val="24"/>
                              </w:rPr>
                            </w:pPr>
                          </w:p>
                          <w:p w14:paraId="1FA217A0" w14:textId="7869DA9B" w:rsidR="00C32FD6" w:rsidRPr="00792069" w:rsidRDefault="00E5660A" w:rsidP="00792069">
                            <w:pPr>
                              <w:spacing w:after="120" w:line="240" w:lineRule="auto"/>
                              <w:ind w:left="5664" w:firstLine="708"/>
                              <w:rPr>
                                <w:rFonts w:cs="Arial"/>
                                <w:color w:val="000000" w:themeColor="text1"/>
                                <w:szCs w:val="24"/>
                              </w:rPr>
                            </w:pPr>
                            <w:r>
                              <w:rPr>
                                <w:rFonts w:cs="Arial"/>
                                <w:color w:val="000000" w:themeColor="text1"/>
                                <w:szCs w:val="24"/>
                              </w:rPr>
                              <w:t>Rapport</w:t>
                            </w:r>
                            <w:r w:rsidRPr="00792069">
                              <w:rPr>
                                <w:rFonts w:cs="Arial"/>
                                <w:color w:val="000000" w:themeColor="text1"/>
                                <w:szCs w:val="24"/>
                              </w:rPr>
                              <w:t xml:space="preserve"> </w:t>
                            </w:r>
                            <w:r w:rsidR="00C32FD6" w:rsidRPr="00792069">
                              <w:rPr>
                                <w:rFonts w:cs="Arial"/>
                                <w:color w:val="000000" w:themeColor="text1"/>
                                <w:szCs w:val="24"/>
                              </w:rPr>
                              <w:t>remis le</w:t>
                            </w:r>
                            <w:r w:rsidR="00C32FD6">
                              <w:rPr>
                                <w:rFonts w:cs="Arial"/>
                                <w:color w:val="000000" w:themeColor="text1"/>
                                <w:szCs w:val="24"/>
                              </w:rPr>
                              <w:t xml:space="preserve"> 17/06/2022</w:t>
                            </w:r>
                          </w:p>
                          <w:p w14:paraId="287122FA" w14:textId="77777777" w:rsidR="00C32FD6" w:rsidRPr="00792069" w:rsidRDefault="00C32FD6" w:rsidP="00792069">
                            <w:pPr>
                              <w:spacing w:after="120" w:line="240" w:lineRule="auto"/>
                              <w:rPr>
                                <w:rFonts w:cs="Arial"/>
                                <w:color w:val="000000" w:themeColor="text1"/>
                                <w:szCs w:val="24"/>
                              </w:rPr>
                            </w:pPr>
                          </w:p>
                          <w:p w14:paraId="1757A019" w14:textId="77777777" w:rsidR="00C32FD6" w:rsidRDefault="00C32FD6" w:rsidP="00792069"/>
                          <w:p w14:paraId="17A5994E" w14:textId="77777777" w:rsidR="00C32FD6" w:rsidRDefault="00C32FD6"/>
                          <w:p w14:paraId="46F6FDFB" w14:textId="77777777" w:rsidR="00C32FD6" w:rsidRPr="00792069" w:rsidRDefault="00C32FD6"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0C7A6C50" w14:textId="77777777" w:rsidR="00C32FD6" w:rsidRPr="00792069" w:rsidRDefault="00C32FD6"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4F9A02A4" w14:textId="77777777" w:rsidR="00C32FD6" w:rsidRDefault="00C32FD6" w:rsidP="00792069">
                            <w:pPr>
                              <w:spacing w:after="120" w:line="240" w:lineRule="auto"/>
                              <w:ind w:left="5664" w:firstLine="708"/>
                              <w:rPr>
                                <w:rFonts w:cs="Arial"/>
                                <w:color w:val="000000" w:themeColor="text1"/>
                                <w:szCs w:val="24"/>
                              </w:rPr>
                            </w:pPr>
                          </w:p>
                          <w:p w14:paraId="626435A7" w14:textId="77777777" w:rsidR="00C32FD6" w:rsidRPr="00792069" w:rsidRDefault="00C32FD6"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396B2CF9" w14:textId="77777777" w:rsidR="00C32FD6" w:rsidRPr="00792069" w:rsidRDefault="00C32FD6" w:rsidP="00792069">
                            <w:pPr>
                              <w:spacing w:after="120" w:line="240" w:lineRule="auto"/>
                              <w:rPr>
                                <w:rFonts w:cs="Arial"/>
                                <w:color w:val="000000" w:themeColor="text1"/>
                                <w:szCs w:val="24"/>
                              </w:rPr>
                            </w:pPr>
                          </w:p>
                          <w:p w14:paraId="5FA9161C" w14:textId="77777777" w:rsidR="00C32FD6" w:rsidRDefault="00C32FD6" w:rsidP="00792069"/>
                          <w:p w14:paraId="74C21F36" w14:textId="77777777" w:rsidR="00C32FD6" w:rsidRDefault="00C32FD6"/>
                          <w:p w14:paraId="56346229" w14:textId="77777777" w:rsidR="00C32FD6" w:rsidRPr="00792069" w:rsidRDefault="00C32FD6"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32A6AF5D" w14:textId="77777777" w:rsidR="00C32FD6" w:rsidRPr="00792069" w:rsidRDefault="00C32FD6"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3FA24EEA" w14:textId="77777777" w:rsidR="00C32FD6" w:rsidRDefault="00C32FD6" w:rsidP="00792069">
                            <w:pPr>
                              <w:spacing w:after="120" w:line="240" w:lineRule="auto"/>
                              <w:ind w:left="5664" w:firstLine="708"/>
                              <w:rPr>
                                <w:rFonts w:cs="Arial"/>
                                <w:color w:val="000000" w:themeColor="text1"/>
                                <w:szCs w:val="24"/>
                              </w:rPr>
                            </w:pPr>
                          </w:p>
                          <w:p w14:paraId="50BA2F76" w14:textId="77777777" w:rsidR="00C32FD6" w:rsidRPr="00792069" w:rsidRDefault="00C32FD6"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1BBB483" w14:textId="77777777" w:rsidR="00C32FD6" w:rsidRPr="00792069" w:rsidRDefault="00C32FD6" w:rsidP="00792069">
                            <w:pPr>
                              <w:spacing w:after="120" w:line="240" w:lineRule="auto"/>
                              <w:rPr>
                                <w:rFonts w:cs="Arial"/>
                                <w:color w:val="000000" w:themeColor="text1"/>
                                <w:szCs w:val="24"/>
                              </w:rPr>
                            </w:pPr>
                          </w:p>
                          <w:p w14:paraId="6908B59E" w14:textId="77777777" w:rsidR="00C32FD6" w:rsidRDefault="00C32FD6" w:rsidP="00792069"/>
                          <w:p w14:paraId="0E2C58CD" w14:textId="77777777" w:rsidR="00C32FD6" w:rsidRDefault="00C32FD6"/>
                          <w:p w14:paraId="56576140" w14:textId="77777777" w:rsidR="00C32FD6" w:rsidRPr="00792069" w:rsidRDefault="00C32FD6"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713AB79A" w14:textId="77777777" w:rsidR="00C32FD6" w:rsidRPr="00792069" w:rsidRDefault="00C32FD6"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74A2899A" w14:textId="77777777" w:rsidR="00C32FD6" w:rsidRDefault="00C32FD6" w:rsidP="00792069">
                            <w:pPr>
                              <w:spacing w:after="120" w:line="240" w:lineRule="auto"/>
                              <w:ind w:left="5664" w:firstLine="708"/>
                              <w:rPr>
                                <w:rFonts w:cs="Arial"/>
                                <w:color w:val="000000" w:themeColor="text1"/>
                                <w:szCs w:val="24"/>
                              </w:rPr>
                            </w:pPr>
                          </w:p>
                          <w:p w14:paraId="1A85C020" w14:textId="77777777" w:rsidR="00C32FD6" w:rsidRPr="00792069" w:rsidRDefault="00C32FD6"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82843C0" w14:textId="77777777" w:rsidR="00C32FD6" w:rsidRPr="00792069" w:rsidRDefault="00C32FD6" w:rsidP="00792069">
                            <w:pPr>
                              <w:spacing w:after="120" w:line="240" w:lineRule="auto"/>
                              <w:rPr>
                                <w:rFonts w:cs="Arial"/>
                                <w:color w:val="000000" w:themeColor="text1"/>
                                <w:szCs w:val="24"/>
                              </w:rPr>
                            </w:pPr>
                          </w:p>
                          <w:p w14:paraId="5BBBD219" w14:textId="77777777" w:rsidR="00C32FD6" w:rsidRDefault="00C32FD6" w:rsidP="00792069"/>
                          <w:p w14:paraId="4F77EF82" w14:textId="77777777" w:rsidR="00C32FD6" w:rsidRDefault="00C32FD6"/>
                          <w:p w14:paraId="31FB9780" w14:textId="77777777" w:rsidR="00C32FD6" w:rsidRPr="00792069" w:rsidRDefault="00C32FD6"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BEFCA17" w14:textId="77777777" w:rsidR="00C32FD6" w:rsidRPr="00792069" w:rsidRDefault="00C32FD6"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9289DDC" w14:textId="77777777" w:rsidR="00C32FD6" w:rsidRDefault="00C32FD6" w:rsidP="00792069">
                            <w:pPr>
                              <w:spacing w:after="120" w:line="240" w:lineRule="auto"/>
                              <w:ind w:left="5664" w:firstLine="708"/>
                              <w:rPr>
                                <w:rFonts w:cs="Arial"/>
                                <w:color w:val="000000" w:themeColor="text1"/>
                                <w:szCs w:val="24"/>
                              </w:rPr>
                            </w:pPr>
                          </w:p>
                          <w:p w14:paraId="063CE208" w14:textId="77777777" w:rsidR="00C32FD6" w:rsidRPr="00792069" w:rsidRDefault="00C32FD6"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68B80FF7" w14:textId="77777777" w:rsidR="00C32FD6" w:rsidRPr="00792069" w:rsidRDefault="00C32FD6" w:rsidP="00792069">
                            <w:pPr>
                              <w:spacing w:after="120" w:line="240" w:lineRule="auto"/>
                              <w:rPr>
                                <w:rFonts w:cs="Arial"/>
                                <w:color w:val="000000" w:themeColor="text1"/>
                                <w:szCs w:val="24"/>
                              </w:rPr>
                            </w:pPr>
                          </w:p>
                          <w:p w14:paraId="7849665F" w14:textId="77777777" w:rsidR="00C32FD6" w:rsidRDefault="00C32FD6" w:rsidP="00792069"/>
                          <w:p w14:paraId="32E93D14" w14:textId="77777777" w:rsidR="00C32FD6" w:rsidRDefault="00C32FD6"/>
                          <w:p w14:paraId="38D8F7C4" w14:textId="77777777" w:rsidR="00C32FD6" w:rsidRPr="00792069" w:rsidRDefault="00C32FD6"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76A5E953" w14:textId="77777777" w:rsidR="00C32FD6" w:rsidRPr="00792069" w:rsidRDefault="00C32FD6"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5F50E29" w14:textId="77777777" w:rsidR="00C32FD6" w:rsidRDefault="00C32FD6" w:rsidP="00792069">
                            <w:pPr>
                              <w:spacing w:after="120" w:line="240" w:lineRule="auto"/>
                              <w:ind w:left="5664" w:firstLine="708"/>
                              <w:rPr>
                                <w:rFonts w:cs="Arial"/>
                                <w:color w:val="000000" w:themeColor="text1"/>
                                <w:szCs w:val="24"/>
                              </w:rPr>
                            </w:pPr>
                          </w:p>
                          <w:p w14:paraId="352D2239" w14:textId="77777777" w:rsidR="00C32FD6" w:rsidRPr="00792069" w:rsidRDefault="00C32FD6"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F86AAB1" w14:textId="77777777" w:rsidR="00C32FD6" w:rsidRPr="00792069" w:rsidRDefault="00C32FD6" w:rsidP="00792069">
                            <w:pPr>
                              <w:spacing w:after="120" w:line="240" w:lineRule="auto"/>
                              <w:rPr>
                                <w:rFonts w:cs="Arial"/>
                                <w:color w:val="000000" w:themeColor="text1"/>
                                <w:szCs w:val="24"/>
                              </w:rPr>
                            </w:pPr>
                          </w:p>
                          <w:p w14:paraId="0C4F14CE" w14:textId="77777777" w:rsidR="00C32FD6" w:rsidRDefault="00C32FD6" w:rsidP="00792069"/>
                          <w:p w14:paraId="50DDE7C5" w14:textId="77777777" w:rsidR="00C32FD6" w:rsidRDefault="00C32FD6"/>
                          <w:p w14:paraId="3EF028CA" w14:textId="77777777" w:rsidR="00C32FD6" w:rsidRPr="00792069" w:rsidRDefault="00C32FD6"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E59B0BD" w14:textId="77777777" w:rsidR="00C32FD6" w:rsidRPr="00792069" w:rsidRDefault="00C32FD6"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71DE16F4" w14:textId="77777777" w:rsidR="00C32FD6" w:rsidRDefault="00C32FD6" w:rsidP="00792069">
                            <w:pPr>
                              <w:spacing w:after="120" w:line="240" w:lineRule="auto"/>
                              <w:ind w:left="5664" w:firstLine="708"/>
                              <w:rPr>
                                <w:rFonts w:cs="Arial"/>
                                <w:color w:val="000000" w:themeColor="text1"/>
                                <w:szCs w:val="24"/>
                              </w:rPr>
                            </w:pPr>
                          </w:p>
                          <w:p w14:paraId="702375BD" w14:textId="77777777" w:rsidR="00C32FD6" w:rsidRPr="00792069" w:rsidRDefault="00C32FD6"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B68D178" w14:textId="77777777" w:rsidR="00C32FD6" w:rsidRPr="00792069" w:rsidRDefault="00C32FD6" w:rsidP="00792069">
                            <w:pPr>
                              <w:spacing w:after="120" w:line="240" w:lineRule="auto"/>
                              <w:rPr>
                                <w:rFonts w:cs="Arial"/>
                                <w:color w:val="000000" w:themeColor="text1"/>
                                <w:szCs w:val="24"/>
                              </w:rPr>
                            </w:pPr>
                          </w:p>
                          <w:p w14:paraId="1F389B2C" w14:textId="77777777" w:rsidR="00C32FD6" w:rsidRDefault="00C32FD6" w:rsidP="00792069"/>
                          <w:p w14:paraId="59A5B1C3" w14:textId="77777777" w:rsidR="00C32FD6" w:rsidRDefault="00C32FD6"/>
                          <w:p w14:paraId="6F8663BD" w14:textId="77777777" w:rsidR="00C32FD6" w:rsidRPr="00792069" w:rsidRDefault="00C32FD6"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1AD47C5" w14:textId="314E1AC5" w:rsidR="00C32FD6" w:rsidRPr="00792069" w:rsidRDefault="00C32FD6"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B3C31C9" w14:textId="77777777" w:rsidR="00C32FD6" w:rsidRDefault="00C32FD6" w:rsidP="00792069">
                            <w:pPr>
                              <w:spacing w:after="120" w:line="240" w:lineRule="auto"/>
                              <w:ind w:left="5664" w:firstLine="708"/>
                              <w:rPr>
                                <w:rFonts w:cs="Arial"/>
                                <w:color w:val="000000" w:themeColor="text1"/>
                                <w:szCs w:val="24"/>
                              </w:rPr>
                            </w:pPr>
                          </w:p>
                          <w:p w14:paraId="3FA6F8A7" w14:textId="30A23E49" w:rsidR="00C32FD6" w:rsidRPr="00792069" w:rsidRDefault="00C32FD6"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039DFF54" w14:textId="77777777" w:rsidR="00C32FD6" w:rsidRPr="00792069" w:rsidRDefault="00C32FD6" w:rsidP="00792069">
                            <w:pPr>
                              <w:spacing w:after="120" w:line="240" w:lineRule="auto"/>
                              <w:rPr>
                                <w:rFonts w:cs="Arial"/>
                                <w:color w:val="000000" w:themeColor="text1"/>
                                <w:szCs w:val="24"/>
                              </w:rPr>
                            </w:pPr>
                          </w:p>
                          <w:p w14:paraId="5F58F921" w14:textId="77777777" w:rsidR="00C32FD6" w:rsidRDefault="00C32FD6" w:rsidP="007920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819F7" id="Zone de texte 7" o:spid="_x0000_s1027" type="#_x0000_t202" style="position:absolute;left:0;text-align:left;margin-left:-1.85pt;margin-top:15.4pt;width:515.1pt;height:80.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" fillcolor="white [3201]" stroked="f" strokeweight=".5pt">
                <v:textbox>
                  <w:txbxContent>
                    <w:p w14:paraId="737070A1" w14:textId="77777777" w:rsidR="00C32FD6" w:rsidRPr="00792069" w:rsidRDefault="00C32FD6"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3B9DD171" w14:textId="77777777" w:rsidR="00C32FD6" w:rsidRPr="00792069" w:rsidRDefault="00C32FD6"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3078A6C1" w14:textId="77777777" w:rsidR="00C32FD6" w:rsidRDefault="00C32FD6" w:rsidP="00792069">
                      <w:pPr>
                        <w:spacing w:after="120" w:line="240" w:lineRule="auto"/>
                        <w:ind w:left="5664" w:firstLine="708"/>
                        <w:rPr>
                          <w:rFonts w:cs="Arial"/>
                          <w:color w:val="000000" w:themeColor="text1"/>
                          <w:szCs w:val="24"/>
                        </w:rPr>
                      </w:pPr>
                    </w:p>
                    <w:p w14:paraId="1FA217A0" w14:textId="7869DA9B" w:rsidR="00C32FD6" w:rsidRPr="00792069" w:rsidRDefault="00E5660A" w:rsidP="00792069">
                      <w:pPr>
                        <w:spacing w:after="120" w:line="240" w:lineRule="auto"/>
                        <w:ind w:left="5664" w:firstLine="708"/>
                        <w:rPr>
                          <w:rFonts w:cs="Arial"/>
                          <w:color w:val="000000" w:themeColor="text1"/>
                          <w:szCs w:val="24"/>
                        </w:rPr>
                      </w:pPr>
                      <w:r>
                        <w:rPr>
                          <w:rFonts w:cs="Arial"/>
                          <w:color w:val="000000" w:themeColor="text1"/>
                          <w:szCs w:val="24"/>
                        </w:rPr>
                        <w:t>Rapport</w:t>
                      </w:r>
                      <w:r w:rsidRPr="00792069">
                        <w:rPr>
                          <w:rFonts w:cs="Arial"/>
                          <w:color w:val="000000" w:themeColor="text1"/>
                          <w:szCs w:val="24"/>
                        </w:rPr>
                        <w:t xml:space="preserve"> </w:t>
                      </w:r>
                      <w:r w:rsidR="00C32FD6" w:rsidRPr="00792069">
                        <w:rPr>
                          <w:rFonts w:cs="Arial"/>
                          <w:color w:val="000000" w:themeColor="text1"/>
                          <w:szCs w:val="24"/>
                        </w:rPr>
                        <w:t>remis le</w:t>
                      </w:r>
                      <w:r w:rsidR="00C32FD6">
                        <w:rPr>
                          <w:rFonts w:cs="Arial"/>
                          <w:color w:val="000000" w:themeColor="text1"/>
                          <w:szCs w:val="24"/>
                        </w:rPr>
                        <w:t xml:space="preserve"> 17/06/2022</w:t>
                      </w:r>
                    </w:p>
                    <w:p w14:paraId="287122FA" w14:textId="77777777" w:rsidR="00C32FD6" w:rsidRPr="00792069" w:rsidRDefault="00C32FD6" w:rsidP="00792069">
                      <w:pPr>
                        <w:spacing w:after="120" w:line="240" w:lineRule="auto"/>
                        <w:rPr>
                          <w:rFonts w:cs="Arial"/>
                          <w:color w:val="000000" w:themeColor="text1"/>
                          <w:szCs w:val="24"/>
                        </w:rPr>
                      </w:pPr>
                    </w:p>
                    <w:p w14:paraId="1757A019" w14:textId="77777777" w:rsidR="00C32FD6" w:rsidRDefault="00C32FD6" w:rsidP="00792069"/>
                    <w:p w14:paraId="17A5994E" w14:textId="77777777" w:rsidR="00C32FD6" w:rsidRDefault="00C32FD6"/>
                    <w:p w14:paraId="46F6FDFB" w14:textId="77777777" w:rsidR="00C32FD6" w:rsidRPr="00792069" w:rsidRDefault="00C32FD6"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0C7A6C50" w14:textId="77777777" w:rsidR="00C32FD6" w:rsidRPr="00792069" w:rsidRDefault="00C32FD6"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4F9A02A4" w14:textId="77777777" w:rsidR="00C32FD6" w:rsidRDefault="00C32FD6" w:rsidP="00792069">
                      <w:pPr>
                        <w:spacing w:after="120" w:line="240" w:lineRule="auto"/>
                        <w:ind w:left="5664" w:firstLine="708"/>
                        <w:rPr>
                          <w:rFonts w:cs="Arial"/>
                          <w:color w:val="000000" w:themeColor="text1"/>
                          <w:szCs w:val="24"/>
                        </w:rPr>
                      </w:pPr>
                    </w:p>
                    <w:p w14:paraId="626435A7" w14:textId="77777777" w:rsidR="00C32FD6" w:rsidRPr="00792069" w:rsidRDefault="00C32FD6"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396B2CF9" w14:textId="77777777" w:rsidR="00C32FD6" w:rsidRPr="00792069" w:rsidRDefault="00C32FD6" w:rsidP="00792069">
                      <w:pPr>
                        <w:spacing w:after="120" w:line="240" w:lineRule="auto"/>
                        <w:rPr>
                          <w:rFonts w:cs="Arial"/>
                          <w:color w:val="000000" w:themeColor="text1"/>
                          <w:szCs w:val="24"/>
                        </w:rPr>
                      </w:pPr>
                    </w:p>
                    <w:p w14:paraId="5FA9161C" w14:textId="77777777" w:rsidR="00C32FD6" w:rsidRDefault="00C32FD6" w:rsidP="00792069"/>
                    <w:p w14:paraId="74C21F36" w14:textId="77777777" w:rsidR="00C32FD6" w:rsidRDefault="00C32FD6"/>
                    <w:p w14:paraId="56346229" w14:textId="77777777" w:rsidR="00C32FD6" w:rsidRPr="00792069" w:rsidRDefault="00C32FD6"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32A6AF5D" w14:textId="77777777" w:rsidR="00C32FD6" w:rsidRPr="00792069" w:rsidRDefault="00C32FD6"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3FA24EEA" w14:textId="77777777" w:rsidR="00C32FD6" w:rsidRDefault="00C32FD6" w:rsidP="00792069">
                      <w:pPr>
                        <w:spacing w:after="120" w:line="240" w:lineRule="auto"/>
                        <w:ind w:left="5664" w:firstLine="708"/>
                        <w:rPr>
                          <w:rFonts w:cs="Arial"/>
                          <w:color w:val="000000" w:themeColor="text1"/>
                          <w:szCs w:val="24"/>
                        </w:rPr>
                      </w:pPr>
                    </w:p>
                    <w:p w14:paraId="50BA2F76" w14:textId="77777777" w:rsidR="00C32FD6" w:rsidRPr="00792069" w:rsidRDefault="00C32FD6"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1BBB483" w14:textId="77777777" w:rsidR="00C32FD6" w:rsidRPr="00792069" w:rsidRDefault="00C32FD6" w:rsidP="00792069">
                      <w:pPr>
                        <w:spacing w:after="120" w:line="240" w:lineRule="auto"/>
                        <w:rPr>
                          <w:rFonts w:cs="Arial"/>
                          <w:color w:val="000000" w:themeColor="text1"/>
                          <w:szCs w:val="24"/>
                        </w:rPr>
                      </w:pPr>
                    </w:p>
                    <w:p w14:paraId="6908B59E" w14:textId="77777777" w:rsidR="00C32FD6" w:rsidRDefault="00C32FD6" w:rsidP="00792069"/>
                    <w:p w14:paraId="0E2C58CD" w14:textId="77777777" w:rsidR="00C32FD6" w:rsidRDefault="00C32FD6"/>
                    <w:p w14:paraId="56576140" w14:textId="77777777" w:rsidR="00C32FD6" w:rsidRPr="00792069" w:rsidRDefault="00C32FD6"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713AB79A" w14:textId="77777777" w:rsidR="00C32FD6" w:rsidRPr="00792069" w:rsidRDefault="00C32FD6"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74A2899A" w14:textId="77777777" w:rsidR="00C32FD6" w:rsidRDefault="00C32FD6" w:rsidP="00792069">
                      <w:pPr>
                        <w:spacing w:after="120" w:line="240" w:lineRule="auto"/>
                        <w:ind w:left="5664" w:firstLine="708"/>
                        <w:rPr>
                          <w:rFonts w:cs="Arial"/>
                          <w:color w:val="000000" w:themeColor="text1"/>
                          <w:szCs w:val="24"/>
                        </w:rPr>
                      </w:pPr>
                    </w:p>
                    <w:p w14:paraId="1A85C020" w14:textId="77777777" w:rsidR="00C32FD6" w:rsidRPr="00792069" w:rsidRDefault="00C32FD6"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82843C0" w14:textId="77777777" w:rsidR="00C32FD6" w:rsidRPr="00792069" w:rsidRDefault="00C32FD6" w:rsidP="00792069">
                      <w:pPr>
                        <w:spacing w:after="120" w:line="240" w:lineRule="auto"/>
                        <w:rPr>
                          <w:rFonts w:cs="Arial"/>
                          <w:color w:val="000000" w:themeColor="text1"/>
                          <w:szCs w:val="24"/>
                        </w:rPr>
                      </w:pPr>
                    </w:p>
                    <w:p w14:paraId="5BBBD219" w14:textId="77777777" w:rsidR="00C32FD6" w:rsidRDefault="00C32FD6" w:rsidP="00792069"/>
                    <w:p w14:paraId="4F77EF82" w14:textId="77777777" w:rsidR="00C32FD6" w:rsidRDefault="00C32FD6"/>
                    <w:p w14:paraId="31FB9780" w14:textId="77777777" w:rsidR="00C32FD6" w:rsidRPr="00792069" w:rsidRDefault="00C32FD6"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BEFCA17" w14:textId="77777777" w:rsidR="00C32FD6" w:rsidRPr="00792069" w:rsidRDefault="00C32FD6"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9289DDC" w14:textId="77777777" w:rsidR="00C32FD6" w:rsidRDefault="00C32FD6" w:rsidP="00792069">
                      <w:pPr>
                        <w:spacing w:after="120" w:line="240" w:lineRule="auto"/>
                        <w:ind w:left="5664" w:firstLine="708"/>
                        <w:rPr>
                          <w:rFonts w:cs="Arial"/>
                          <w:color w:val="000000" w:themeColor="text1"/>
                          <w:szCs w:val="24"/>
                        </w:rPr>
                      </w:pPr>
                    </w:p>
                    <w:p w14:paraId="063CE208" w14:textId="77777777" w:rsidR="00C32FD6" w:rsidRPr="00792069" w:rsidRDefault="00C32FD6"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68B80FF7" w14:textId="77777777" w:rsidR="00C32FD6" w:rsidRPr="00792069" w:rsidRDefault="00C32FD6" w:rsidP="00792069">
                      <w:pPr>
                        <w:spacing w:after="120" w:line="240" w:lineRule="auto"/>
                        <w:rPr>
                          <w:rFonts w:cs="Arial"/>
                          <w:color w:val="000000" w:themeColor="text1"/>
                          <w:szCs w:val="24"/>
                        </w:rPr>
                      </w:pPr>
                    </w:p>
                    <w:p w14:paraId="7849665F" w14:textId="77777777" w:rsidR="00C32FD6" w:rsidRDefault="00C32FD6" w:rsidP="00792069"/>
                    <w:p w14:paraId="32E93D14" w14:textId="77777777" w:rsidR="00C32FD6" w:rsidRDefault="00C32FD6"/>
                    <w:p w14:paraId="38D8F7C4" w14:textId="77777777" w:rsidR="00C32FD6" w:rsidRPr="00792069" w:rsidRDefault="00C32FD6"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76A5E953" w14:textId="77777777" w:rsidR="00C32FD6" w:rsidRPr="00792069" w:rsidRDefault="00C32FD6"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5F50E29" w14:textId="77777777" w:rsidR="00C32FD6" w:rsidRDefault="00C32FD6" w:rsidP="00792069">
                      <w:pPr>
                        <w:spacing w:after="120" w:line="240" w:lineRule="auto"/>
                        <w:ind w:left="5664" w:firstLine="708"/>
                        <w:rPr>
                          <w:rFonts w:cs="Arial"/>
                          <w:color w:val="000000" w:themeColor="text1"/>
                          <w:szCs w:val="24"/>
                        </w:rPr>
                      </w:pPr>
                    </w:p>
                    <w:p w14:paraId="352D2239" w14:textId="77777777" w:rsidR="00C32FD6" w:rsidRPr="00792069" w:rsidRDefault="00C32FD6"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F86AAB1" w14:textId="77777777" w:rsidR="00C32FD6" w:rsidRPr="00792069" w:rsidRDefault="00C32FD6" w:rsidP="00792069">
                      <w:pPr>
                        <w:spacing w:after="120" w:line="240" w:lineRule="auto"/>
                        <w:rPr>
                          <w:rFonts w:cs="Arial"/>
                          <w:color w:val="000000" w:themeColor="text1"/>
                          <w:szCs w:val="24"/>
                        </w:rPr>
                      </w:pPr>
                    </w:p>
                    <w:p w14:paraId="0C4F14CE" w14:textId="77777777" w:rsidR="00C32FD6" w:rsidRDefault="00C32FD6" w:rsidP="00792069"/>
                    <w:p w14:paraId="50DDE7C5" w14:textId="77777777" w:rsidR="00C32FD6" w:rsidRDefault="00C32FD6"/>
                    <w:p w14:paraId="3EF028CA" w14:textId="77777777" w:rsidR="00C32FD6" w:rsidRPr="00792069" w:rsidRDefault="00C32FD6"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E59B0BD" w14:textId="77777777" w:rsidR="00C32FD6" w:rsidRPr="00792069" w:rsidRDefault="00C32FD6"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71DE16F4" w14:textId="77777777" w:rsidR="00C32FD6" w:rsidRDefault="00C32FD6" w:rsidP="00792069">
                      <w:pPr>
                        <w:spacing w:after="120" w:line="240" w:lineRule="auto"/>
                        <w:ind w:left="5664" w:firstLine="708"/>
                        <w:rPr>
                          <w:rFonts w:cs="Arial"/>
                          <w:color w:val="000000" w:themeColor="text1"/>
                          <w:szCs w:val="24"/>
                        </w:rPr>
                      </w:pPr>
                    </w:p>
                    <w:p w14:paraId="702375BD" w14:textId="77777777" w:rsidR="00C32FD6" w:rsidRPr="00792069" w:rsidRDefault="00C32FD6"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B68D178" w14:textId="77777777" w:rsidR="00C32FD6" w:rsidRPr="00792069" w:rsidRDefault="00C32FD6" w:rsidP="00792069">
                      <w:pPr>
                        <w:spacing w:after="120" w:line="240" w:lineRule="auto"/>
                        <w:rPr>
                          <w:rFonts w:cs="Arial"/>
                          <w:color w:val="000000" w:themeColor="text1"/>
                          <w:szCs w:val="24"/>
                        </w:rPr>
                      </w:pPr>
                    </w:p>
                    <w:p w14:paraId="1F389B2C" w14:textId="77777777" w:rsidR="00C32FD6" w:rsidRDefault="00C32FD6" w:rsidP="00792069"/>
                    <w:p w14:paraId="59A5B1C3" w14:textId="77777777" w:rsidR="00C32FD6" w:rsidRDefault="00C32FD6"/>
                    <w:p w14:paraId="6F8663BD" w14:textId="77777777" w:rsidR="00C32FD6" w:rsidRPr="00792069" w:rsidRDefault="00C32FD6"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1AD47C5" w14:textId="314E1AC5" w:rsidR="00C32FD6" w:rsidRPr="00792069" w:rsidRDefault="00C32FD6"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B3C31C9" w14:textId="77777777" w:rsidR="00C32FD6" w:rsidRDefault="00C32FD6" w:rsidP="00792069">
                      <w:pPr>
                        <w:spacing w:after="120" w:line="240" w:lineRule="auto"/>
                        <w:ind w:left="5664" w:firstLine="708"/>
                        <w:rPr>
                          <w:rFonts w:cs="Arial"/>
                          <w:color w:val="000000" w:themeColor="text1"/>
                          <w:szCs w:val="24"/>
                        </w:rPr>
                      </w:pPr>
                    </w:p>
                    <w:p w14:paraId="3FA6F8A7" w14:textId="30A23E49" w:rsidR="00C32FD6" w:rsidRPr="00792069" w:rsidRDefault="00C32FD6"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039DFF54" w14:textId="77777777" w:rsidR="00C32FD6" w:rsidRPr="00792069" w:rsidRDefault="00C32FD6" w:rsidP="00792069">
                      <w:pPr>
                        <w:spacing w:after="120" w:line="240" w:lineRule="auto"/>
                        <w:rPr>
                          <w:rFonts w:cs="Arial"/>
                          <w:color w:val="000000" w:themeColor="text1"/>
                          <w:szCs w:val="24"/>
                        </w:rPr>
                      </w:pPr>
                    </w:p>
                    <w:p w14:paraId="5F58F921" w14:textId="77777777" w:rsidR="00C32FD6" w:rsidRDefault="00C32FD6" w:rsidP="00792069"/>
                  </w:txbxContent>
                </v:textbox>
              </v:shape>
            </w:pict>
          </mc:Fallback>
        </mc:AlternateContent>
      </w:r>
      <w:r w:rsidR="00932089">
        <w:rPr>
          <w:sz w:val="32"/>
          <w:szCs w:val="84"/>
        </w:rPr>
        <w:br w:type="page"/>
      </w:r>
    </w:p>
    <w:bookmarkStart w:id="3" w:name="_Toc105491789" w:displacedByCustomXml="next"/>
    <w:bookmarkStart w:id="4" w:name="_Toc105675594" w:displacedByCustomXml="next"/>
    <w:sdt>
      <w:sdtPr>
        <w:rPr>
          <w:rFonts w:ascii="Arial" w:eastAsiaTheme="minorHAnsi" w:hAnsi="Arial" w:cstheme="minorBidi"/>
          <w:color w:val="auto"/>
          <w:sz w:val="18"/>
          <w:szCs w:val="18"/>
          <w:lang w:eastAsia="en-US"/>
        </w:rPr>
        <w:id w:val="1360399445"/>
        <w:docPartObj>
          <w:docPartGallery w:val="Table of Contents"/>
          <w:docPartUnique/>
        </w:docPartObj>
      </w:sdtPr>
      <w:sdtEndPr>
        <w:rPr>
          <w:b/>
          <w:bCs/>
        </w:rPr>
      </w:sdtEndPr>
      <w:sdtContent>
        <w:p w14:paraId="396D3E10" w14:textId="11CE0B12" w:rsidR="00AC51E0" w:rsidRPr="008F4E02" w:rsidRDefault="00AC51E0">
          <w:pPr>
            <w:pStyle w:val="En-ttedetabledesmatires"/>
            <w:rPr>
              <w:sz w:val="18"/>
              <w:szCs w:val="18"/>
            </w:rPr>
          </w:pPr>
          <w:r w:rsidRPr="008F4E02">
            <w:rPr>
              <w:sz w:val="18"/>
              <w:szCs w:val="18"/>
            </w:rPr>
            <w:t>Table des matières</w:t>
          </w:r>
        </w:p>
        <w:p w14:paraId="20A2E8B9" w14:textId="6E9C9551" w:rsidR="008F4E02" w:rsidRPr="008F4E02" w:rsidRDefault="00AC51E0">
          <w:pPr>
            <w:pStyle w:val="TM1"/>
            <w:rPr>
              <w:rFonts w:asciiTheme="minorHAnsi" w:eastAsiaTheme="minorEastAsia" w:hAnsiTheme="minorHAnsi"/>
              <w:szCs w:val="18"/>
              <w:lang w:eastAsia="fr-FR"/>
            </w:rPr>
          </w:pPr>
          <w:r w:rsidRPr="008F4E02">
            <w:rPr>
              <w:szCs w:val="18"/>
            </w:rPr>
            <w:fldChar w:fldCharType="begin"/>
          </w:r>
          <w:r w:rsidRPr="008F4E02">
            <w:rPr>
              <w:szCs w:val="18"/>
            </w:rPr>
            <w:instrText xml:space="preserve"> TOC \o "1-3" \h \z \u </w:instrText>
          </w:r>
          <w:r w:rsidRPr="008F4E02">
            <w:rPr>
              <w:szCs w:val="18"/>
            </w:rPr>
            <w:fldChar w:fldCharType="separate"/>
          </w:r>
          <w:hyperlink w:anchor="_Toc106104334" w:history="1">
            <w:r w:rsidR="008F4E02" w:rsidRPr="008F4E02">
              <w:rPr>
                <w:rStyle w:val="Lienhypertexte"/>
                <w:szCs w:val="18"/>
              </w:rPr>
              <w:t>Introduction</w:t>
            </w:r>
            <w:r w:rsidR="008F4E02" w:rsidRPr="008F4E02">
              <w:rPr>
                <w:webHidden/>
                <w:szCs w:val="18"/>
              </w:rPr>
              <w:tab/>
            </w:r>
            <w:r w:rsidR="008F4E02" w:rsidRPr="008F4E02">
              <w:rPr>
                <w:webHidden/>
                <w:szCs w:val="18"/>
              </w:rPr>
              <w:fldChar w:fldCharType="begin"/>
            </w:r>
            <w:r w:rsidR="008F4E02" w:rsidRPr="008F4E02">
              <w:rPr>
                <w:webHidden/>
                <w:szCs w:val="18"/>
              </w:rPr>
              <w:instrText xml:space="preserve"> PAGEREF _Toc106104334 \h </w:instrText>
            </w:r>
            <w:r w:rsidR="008F4E02" w:rsidRPr="008F4E02">
              <w:rPr>
                <w:webHidden/>
                <w:szCs w:val="18"/>
              </w:rPr>
            </w:r>
            <w:r w:rsidR="008F4E02" w:rsidRPr="008F4E02">
              <w:rPr>
                <w:webHidden/>
                <w:szCs w:val="18"/>
              </w:rPr>
              <w:fldChar w:fldCharType="separate"/>
            </w:r>
            <w:r w:rsidR="008F4E02" w:rsidRPr="008F4E02">
              <w:rPr>
                <w:webHidden/>
                <w:szCs w:val="18"/>
              </w:rPr>
              <w:t>3</w:t>
            </w:r>
            <w:r w:rsidR="008F4E02" w:rsidRPr="008F4E02">
              <w:rPr>
                <w:webHidden/>
                <w:szCs w:val="18"/>
              </w:rPr>
              <w:fldChar w:fldCharType="end"/>
            </w:r>
          </w:hyperlink>
        </w:p>
        <w:p w14:paraId="24C6D7AD" w14:textId="3059CF60" w:rsidR="008F4E02" w:rsidRPr="008F4E02" w:rsidRDefault="008F4E02">
          <w:pPr>
            <w:pStyle w:val="TM2"/>
            <w:rPr>
              <w:rFonts w:asciiTheme="minorHAnsi" w:eastAsiaTheme="minorEastAsia" w:hAnsiTheme="minorHAnsi"/>
              <w:noProof/>
              <w:sz w:val="18"/>
              <w:szCs w:val="18"/>
              <w:lang w:eastAsia="fr-FR"/>
            </w:rPr>
          </w:pPr>
          <w:hyperlink w:anchor="_Toc106104335" w:history="1">
            <w:r w:rsidRPr="008F4E02">
              <w:rPr>
                <w:rStyle w:val="Lienhypertexte"/>
                <w:noProof/>
                <w:sz w:val="18"/>
                <w:szCs w:val="18"/>
              </w:rPr>
              <w:t>Remerciements</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_Toc106104335 \h </w:instrText>
            </w:r>
            <w:r w:rsidRPr="008F4E02">
              <w:rPr>
                <w:noProof/>
                <w:webHidden/>
                <w:sz w:val="18"/>
                <w:szCs w:val="18"/>
              </w:rPr>
            </w:r>
            <w:r w:rsidRPr="008F4E02">
              <w:rPr>
                <w:noProof/>
                <w:webHidden/>
                <w:sz w:val="18"/>
                <w:szCs w:val="18"/>
              </w:rPr>
              <w:fldChar w:fldCharType="separate"/>
            </w:r>
            <w:r w:rsidRPr="008F4E02">
              <w:rPr>
                <w:noProof/>
                <w:webHidden/>
                <w:sz w:val="18"/>
                <w:szCs w:val="18"/>
              </w:rPr>
              <w:t>3</w:t>
            </w:r>
            <w:r w:rsidRPr="008F4E02">
              <w:rPr>
                <w:noProof/>
                <w:webHidden/>
                <w:sz w:val="18"/>
                <w:szCs w:val="18"/>
              </w:rPr>
              <w:fldChar w:fldCharType="end"/>
            </w:r>
          </w:hyperlink>
        </w:p>
        <w:p w14:paraId="7B4CD2D9" w14:textId="1C138AA8" w:rsidR="008F4E02" w:rsidRPr="008F4E02" w:rsidRDefault="008F4E02">
          <w:pPr>
            <w:pStyle w:val="TM2"/>
            <w:rPr>
              <w:rFonts w:asciiTheme="minorHAnsi" w:eastAsiaTheme="minorEastAsia" w:hAnsiTheme="minorHAnsi"/>
              <w:noProof/>
              <w:sz w:val="18"/>
              <w:szCs w:val="18"/>
              <w:lang w:eastAsia="fr-FR"/>
            </w:rPr>
          </w:pPr>
          <w:hyperlink w:anchor="_Toc106104336" w:history="1">
            <w:r w:rsidRPr="008F4E02">
              <w:rPr>
                <w:rStyle w:val="Lienhypertexte"/>
                <w:noProof/>
                <w:sz w:val="18"/>
                <w:szCs w:val="18"/>
              </w:rPr>
              <w:t>Résumé</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_Toc106104336 \h </w:instrText>
            </w:r>
            <w:r w:rsidRPr="008F4E02">
              <w:rPr>
                <w:noProof/>
                <w:webHidden/>
                <w:sz w:val="18"/>
                <w:szCs w:val="18"/>
              </w:rPr>
            </w:r>
            <w:r w:rsidRPr="008F4E02">
              <w:rPr>
                <w:noProof/>
                <w:webHidden/>
                <w:sz w:val="18"/>
                <w:szCs w:val="18"/>
              </w:rPr>
              <w:fldChar w:fldCharType="separate"/>
            </w:r>
            <w:r w:rsidRPr="008F4E02">
              <w:rPr>
                <w:noProof/>
                <w:webHidden/>
                <w:sz w:val="18"/>
                <w:szCs w:val="18"/>
              </w:rPr>
              <w:t>4</w:t>
            </w:r>
            <w:r w:rsidRPr="008F4E02">
              <w:rPr>
                <w:noProof/>
                <w:webHidden/>
                <w:sz w:val="18"/>
                <w:szCs w:val="18"/>
              </w:rPr>
              <w:fldChar w:fldCharType="end"/>
            </w:r>
          </w:hyperlink>
        </w:p>
        <w:p w14:paraId="4D41C837" w14:textId="601BF698" w:rsidR="008F4E02" w:rsidRPr="008F4E02" w:rsidRDefault="008F4E02">
          <w:pPr>
            <w:pStyle w:val="TM2"/>
            <w:rPr>
              <w:rFonts w:asciiTheme="minorHAnsi" w:eastAsiaTheme="minorEastAsia" w:hAnsiTheme="minorHAnsi"/>
              <w:noProof/>
              <w:sz w:val="18"/>
              <w:szCs w:val="18"/>
              <w:lang w:eastAsia="fr-FR"/>
            </w:rPr>
          </w:pPr>
          <w:hyperlink w:anchor="_Toc106104337" w:history="1">
            <w:r w:rsidRPr="008F4E02">
              <w:rPr>
                <w:rStyle w:val="Lienhypertexte"/>
                <w:noProof/>
                <w:sz w:val="18"/>
                <w:szCs w:val="18"/>
              </w:rPr>
              <w:t>Problématique et objectifs de stage</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_Toc106104337 \h </w:instrText>
            </w:r>
            <w:r w:rsidRPr="008F4E02">
              <w:rPr>
                <w:noProof/>
                <w:webHidden/>
                <w:sz w:val="18"/>
                <w:szCs w:val="18"/>
              </w:rPr>
            </w:r>
            <w:r w:rsidRPr="008F4E02">
              <w:rPr>
                <w:noProof/>
                <w:webHidden/>
                <w:sz w:val="18"/>
                <w:szCs w:val="18"/>
              </w:rPr>
              <w:fldChar w:fldCharType="separate"/>
            </w:r>
            <w:r w:rsidRPr="008F4E02">
              <w:rPr>
                <w:noProof/>
                <w:webHidden/>
                <w:sz w:val="18"/>
                <w:szCs w:val="18"/>
              </w:rPr>
              <w:t>4</w:t>
            </w:r>
            <w:r w:rsidRPr="008F4E02">
              <w:rPr>
                <w:noProof/>
                <w:webHidden/>
                <w:sz w:val="18"/>
                <w:szCs w:val="18"/>
              </w:rPr>
              <w:fldChar w:fldCharType="end"/>
            </w:r>
          </w:hyperlink>
        </w:p>
        <w:p w14:paraId="6FAAC9B5" w14:textId="7B0AA4DF" w:rsidR="008F4E02" w:rsidRPr="008F4E02" w:rsidRDefault="008F4E02">
          <w:pPr>
            <w:pStyle w:val="TM1"/>
            <w:rPr>
              <w:rFonts w:asciiTheme="minorHAnsi" w:eastAsiaTheme="minorEastAsia" w:hAnsiTheme="minorHAnsi"/>
              <w:szCs w:val="18"/>
              <w:lang w:eastAsia="fr-FR"/>
            </w:rPr>
          </w:pPr>
          <w:hyperlink w:anchor="_Toc106104338" w:history="1">
            <w:r w:rsidRPr="008F4E02">
              <w:rPr>
                <w:rStyle w:val="Lienhypertexte"/>
                <w:szCs w:val="18"/>
              </w:rPr>
              <w:t>Présentation de l’entreprise</w:t>
            </w:r>
            <w:r w:rsidRPr="008F4E02">
              <w:rPr>
                <w:webHidden/>
                <w:szCs w:val="18"/>
              </w:rPr>
              <w:tab/>
            </w:r>
            <w:r w:rsidRPr="008F4E02">
              <w:rPr>
                <w:webHidden/>
                <w:szCs w:val="18"/>
              </w:rPr>
              <w:fldChar w:fldCharType="begin"/>
            </w:r>
            <w:r w:rsidRPr="008F4E02">
              <w:rPr>
                <w:webHidden/>
                <w:szCs w:val="18"/>
              </w:rPr>
              <w:instrText xml:space="preserve"> PAGEREF _Toc106104338 \h </w:instrText>
            </w:r>
            <w:r w:rsidRPr="008F4E02">
              <w:rPr>
                <w:webHidden/>
                <w:szCs w:val="18"/>
              </w:rPr>
            </w:r>
            <w:r w:rsidRPr="008F4E02">
              <w:rPr>
                <w:webHidden/>
                <w:szCs w:val="18"/>
              </w:rPr>
              <w:fldChar w:fldCharType="separate"/>
            </w:r>
            <w:r w:rsidRPr="008F4E02">
              <w:rPr>
                <w:webHidden/>
                <w:szCs w:val="18"/>
              </w:rPr>
              <w:t>5</w:t>
            </w:r>
            <w:r w:rsidRPr="008F4E02">
              <w:rPr>
                <w:webHidden/>
                <w:szCs w:val="18"/>
              </w:rPr>
              <w:fldChar w:fldCharType="end"/>
            </w:r>
          </w:hyperlink>
        </w:p>
        <w:p w14:paraId="06091BE5" w14:textId="241642E2" w:rsidR="008F4E02" w:rsidRPr="008F4E02" w:rsidRDefault="008F4E02">
          <w:pPr>
            <w:pStyle w:val="TM2"/>
            <w:rPr>
              <w:rFonts w:asciiTheme="minorHAnsi" w:eastAsiaTheme="minorEastAsia" w:hAnsiTheme="minorHAnsi"/>
              <w:noProof/>
              <w:sz w:val="18"/>
              <w:szCs w:val="18"/>
              <w:lang w:eastAsia="fr-FR"/>
            </w:rPr>
          </w:pPr>
          <w:hyperlink w:anchor="_Toc106104339" w:history="1">
            <w:r w:rsidRPr="008F4E02">
              <w:rPr>
                <w:rStyle w:val="Lienhypertexte"/>
                <w:noProof/>
                <w:sz w:val="18"/>
                <w:szCs w:val="18"/>
              </w:rPr>
              <w:t>LE CEA</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_Toc106104339 \h </w:instrText>
            </w:r>
            <w:r w:rsidRPr="008F4E02">
              <w:rPr>
                <w:noProof/>
                <w:webHidden/>
                <w:sz w:val="18"/>
                <w:szCs w:val="18"/>
              </w:rPr>
            </w:r>
            <w:r w:rsidRPr="008F4E02">
              <w:rPr>
                <w:noProof/>
                <w:webHidden/>
                <w:sz w:val="18"/>
                <w:szCs w:val="18"/>
              </w:rPr>
              <w:fldChar w:fldCharType="separate"/>
            </w:r>
            <w:r w:rsidRPr="008F4E02">
              <w:rPr>
                <w:noProof/>
                <w:webHidden/>
                <w:sz w:val="18"/>
                <w:szCs w:val="18"/>
              </w:rPr>
              <w:t>5</w:t>
            </w:r>
            <w:r w:rsidRPr="008F4E02">
              <w:rPr>
                <w:noProof/>
                <w:webHidden/>
                <w:sz w:val="18"/>
                <w:szCs w:val="18"/>
              </w:rPr>
              <w:fldChar w:fldCharType="end"/>
            </w:r>
          </w:hyperlink>
        </w:p>
        <w:p w14:paraId="267FCC7A" w14:textId="667E8EB3" w:rsidR="008F4E02" w:rsidRPr="008F4E02" w:rsidRDefault="008F4E02">
          <w:pPr>
            <w:pStyle w:val="TM2"/>
            <w:rPr>
              <w:rFonts w:asciiTheme="minorHAnsi" w:eastAsiaTheme="minorEastAsia" w:hAnsiTheme="minorHAnsi"/>
              <w:noProof/>
              <w:sz w:val="18"/>
              <w:szCs w:val="18"/>
              <w:lang w:eastAsia="fr-FR"/>
            </w:rPr>
          </w:pPr>
          <w:hyperlink w:anchor="_Toc106104340" w:history="1">
            <w:r w:rsidRPr="008F4E02">
              <w:rPr>
                <w:rStyle w:val="Lienhypertexte"/>
                <w:noProof/>
                <w:sz w:val="18"/>
                <w:szCs w:val="18"/>
              </w:rPr>
              <w:t>LE CNRS</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_Toc106104340 \h </w:instrText>
            </w:r>
            <w:r w:rsidRPr="008F4E02">
              <w:rPr>
                <w:noProof/>
                <w:webHidden/>
                <w:sz w:val="18"/>
                <w:szCs w:val="18"/>
              </w:rPr>
            </w:r>
            <w:r w:rsidRPr="008F4E02">
              <w:rPr>
                <w:noProof/>
                <w:webHidden/>
                <w:sz w:val="18"/>
                <w:szCs w:val="18"/>
              </w:rPr>
              <w:fldChar w:fldCharType="separate"/>
            </w:r>
            <w:r w:rsidRPr="008F4E02">
              <w:rPr>
                <w:noProof/>
                <w:webHidden/>
                <w:sz w:val="18"/>
                <w:szCs w:val="18"/>
              </w:rPr>
              <w:t>7</w:t>
            </w:r>
            <w:r w:rsidRPr="008F4E02">
              <w:rPr>
                <w:noProof/>
                <w:webHidden/>
                <w:sz w:val="18"/>
                <w:szCs w:val="18"/>
              </w:rPr>
              <w:fldChar w:fldCharType="end"/>
            </w:r>
          </w:hyperlink>
        </w:p>
        <w:p w14:paraId="0FD42536" w14:textId="245372C0" w:rsidR="008F4E02" w:rsidRPr="008F4E02" w:rsidRDefault="008F4E02">
          <w:pPr>
            <w:pStyle w:val="TM2"/>
            <w:rPr>
              <w:rFonts w:asciiTheme="minorHAnsi" w:eastAsiaTheme="minorEastAsia" w:hAnsiTheme="minorHAnsi"/>
              <w:noProof/>
              <w:sz w:val="18"/>
              <w:szCs w:val="18"/>
              <w:lang w:eastAsia="fr-FR"/>
            </w:rPr>
          </w:pPr>
          <w:hyperlink w:anchor="_Toc106104341" w:history="1">
            <w:r w:rsidRPr="008F4E02">
              <w:rPr>
                <w:rStyle w:val="Lienhypertexte"/>
                <w:noProof/>
                <w:sz w:val="18"/>
                <w:szCs w:val="18"/>
              </w:rPr>
              <w:t>LE LABORATOIRE LEON BRILLOUIN</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_Toc106104341 \h </w:instrText>
            </w:r>
            <w:r w:rsidRPr="008F4E02">
              <w:rPr>
                <w:noProof/>
                <w:webHidden/>
                <w:sz w:val="18"/>
                <w:szCs w:val="18"/>
              </w:rPr>
            </w:r>
            <w:r w:rsidRPr="008F4E02">
              <w:rPr>
                <w:noProof/>
                <w:webHidden/>
                <w:sz w:val="18"/>
                <w:szCs w:val="18"/>
              </w:rPr>
              <w:fldChar w:fldCharType="separate"/>
            </w:r>
            <w:r w:rsidRPr="008F4E02">
              <w:rPr>
                <w:noProof/>
                <w:webHidden/>
                <w:sz w:val="18"/>
                <w:szCs w:val="18"/>
              </w:rPr>
              <w:t>8</w:t>
            </w:r>
            <w:r w:rsidRPr="008F4E02">
              <w:rPr>
                <w:noProof/>
                <w:webHidden/>
                <w:sz w:val="18"/>
                <w:szCs w:val="18"/>
              </w:rPr>
              <w:fldChar w:fldCharType="end"/>
            </w:r>
          </w:hyperlink>
        </w:p>
        <w:p w14:paraId="58A447A1" w14:textId="1E932C07" w:rsidR="008F4E02" w:rsidRPr="008F4E02" w:rsidRDefault="008F4E02">
          <w:pPr>
            <w:pStyle w:val="TM1"/>
            <w:rPr>
              <w:rFonts w:asciiTheme="minorHAnsi" w:eastAsiaTheme="minorEastAsia" w:hAnsiTheme="minorHAnsi"/>
              <w:szCs w:val="18"/>
              <w:lang w:eastAsia="fr-FR"/>
            </w:rPr>
          </w:pPr>
          <w:hyperlink w:anchor="_Toc106104342" w:history="1">
            <w:r w:rsidRPr="008F4E02">
              <w:rPr>
                <w:rStyle w:val="Lienhypertexte"/>
                <w:szCs w:val="18"/>
              </w:rPr>
              <w:t>Mission</w:t>
            </w:r>
            <w:r w:rsidRPr="008F4E02">
              <w:rPr>
                <w:webHidden/>
                <w:szCs w:val="18"/>
              </w:rPr>
              <w:tab/>
            </w:r>
            <w:r w:rsidRPr="008F4E02">
              <w:rPr>
                <w:webHidden/>
                <w:szCs w:val="18"/>
              </w:rPr>
              <w:fldChar w:fldCharType="begin"/>
            </w:r>
            <w:r w:rsidRPr="008F4E02">
              <w:rPr>
                <w:webHidden/>
                <w:szCs w:val="18"/>
              </w:rPr>
              <w:instrText xml:space="preserve"> PAGEREF _Toc106104342 \h </w:instrText>
            </w:r>
            <w:r w:rsidRPr="008F4E02">
              <w:rPr>
                <w:webHidden/>
                <w:szCs w:val="18"/>
              </w:rPr>
            </w:r>
            <w:r w:rsidRPr="008F4E02">
              <w:rPr>
                <w:webHidden/>
                <w:szCs w:val="18"/>
              </w:rPr>
              <w:fldChar w:fldCharType="separate"/>
            </w:r>
            <w:r w:rsidRPr="008F4E02">
              <w:rPr>
                <w:webHidden/>
                <w:szCs w:val="18"/>
              </w:rPr>
              <w:t>9</w:t>
            </w:r>
            <w:r w:rsidRPr="008F4E02">
              <w:rPr>
                <w:webHidden/>
                <w:szCs w:val="18"/>
              </w:rPr>
              <w:fldChar w:fldCharType="end"/>
            </w:r>
          </w:hyperlink>
        </w:p>
        <w:p w14:paraId="315CE27A" w14:textId="0AD6B2B7" w:rsidR="008F4E02" w:rsidRPr="008F4E02" w:rsidRDefault="008F4E02">
          <w:pPr>
            <w:pStyle w:val="TM2"/>
            <w:rPr>
              <w:rFonts w:asciiTheme="minorHAnsi" w:eastAsiaTheme="minorEastAsia" w:hAnsiTheme="minorHAnsi"/>
              <w:noProof/>
              <w:sz w:val="18"/>
              <w:szCs w:val="18"/>
              <w:lang w:eastAsia="fr-FR"/>
            </w:rPr>
          </w:pPr>
          <w:hyperlink w:anchor="_Toc106104343" w:history="1">
            <w:r w:rsidRPr="008F4E02">
              <w:rPr>
                <w:rStyle w:val="Lienhypertexte"/>
                <w:noProof/>
                <w:sz w:val="18"/>
                <w:szCs w:val="18"/>
              </w:rPr>
              <w:t>Mise en situation du projet</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_Toc106104343 \h </w:instrText>
            </w:r>
            <w:r w:rsidRPr="008F4E02">
              <w:rPr>
                <w:noProof/>
                <w:webHidden/>
                <w:sz w:val="18"/>
                <w:szCs w:val="18"/>
              </w:rPr>
            </w:r>
            <w:r w:rsidRPr="008F4E02">
              <w:rPr>
                <w:noProof/>
                <w:webHidden/>
                <w:sz w:val="18"/>
                <w:szCs w:val="18"/>
              </w:rPr>
              <w:fldChar w:fldCharType="separate"/>
            </w:r>
            <w:r w:rsidRPr="008F4E02">
              <w:rPr>
                <w:noProof/>
                <w:webHidden/>
                <w:sz w:val="18"/>
                <w:szCs w:val="18"/>
              </w:rPr>
              <w:t>9</w:t>
            </w:r>
            <w:r w:rsidRPr="008F4E02">
              <w:rPr>
                <w:noProof/>
                <w:webHidden/>
                <w:sz w:val="18"/>
                <w:szCs w:val="18"/>
              </w:rPr>
              <w:fldChar w:fldCharType="end"/>
            </w:r>
          </w:hyperlink>
        </w:p>
        <w:p w14:paraId="536926E1" w14:textId="5BC865FB" w:rsidR="008F4E02" w:rsidRPr="008F4E02" w:rsidRDefault="008F4E02">
          <w:pPr>
            <w:pStyle w:val="TM2"/>
            <w:rPr>
              <w:rFonts w:asciiTheme="minorHAnsi" w:eastAsiaTheme="minorEastAsia" w:hAnsiTheme="minorHAnsi"/>
              <w:noProof/>
              <w:sz w:val="18"/>
              <w:szCs w:val="18"/>
              <w:lang w:eastAsia="fr-FR"/>
            </w:rPr>
          </w:pPr>
          <w:hyperlink w:anchor="_Toc106104344" w:history="1">
            <w:r w:rsidRPr="008F4E02">
              <w:rPr>
                <w:rStyle w:val="Lienhypertexte"/>
                <w:noProof/>
                <w:sz w:val="18"/>
                <w:szCs w:val="18"/>
              </w:rPr>
              <w:t>Phase conceptuelle du projet</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_Toc106104344 \h </w:instrText>
            </w:r>
            <w:r w:rsidRPr="008F4E02">
              <w:rPr>
                <w:noProof/>
                <w:webHidden/>
                <w:sz w:val="18"/>
                <w:szCs w:val="18"/>
              </w:rPr>
            </w:r>
            <w:r w:rsidRPr="008F4E02">
              <w:rPr>
                <w:noProof/>
                <w:webHidden/>
                <w:sz w:val="18"/>
                <w:szCs w:val="18"/>
              </w:rPr>
              <w:fldChar w:fldCharType="separate"/>
            </w:r>
            <w:r w:rsidRPr="008F4E02">
              <w:rPr>
                <w:noProof/>
                <w:webHidden/>
                <w:sz w:val="18"/>
                <w:szCs w:val="18"/>
              </w:rPr>
              <w:t>11</w:t>
            </w:r>
            <w:r w:rsidRPr="008F4E02">
              <w:rPr>
                <w:noProof/>
                <w:webHidden/>
                <w:sz w:val="18"/>
                <w:szCs w:val="18"/>
              </w:rPr>
              <w:fldChar w:fldCharType="end"/>
            </w:r>
          </w:hyperlink>
        </w:p>
        <w:p w14:paraId="0405674D" w14:textId="7ED22D41" w:rsidR="008F4E02" w:rsidRPr="008F4E02" w:rsidRDefault="008F4E02" w:rsidP="008F4E02">
          <w:pPr>
            <w:pStyle w:val="TM3"/>
            <w:rPr>
              <w:rFonts w:asciiTheme="minorHAnsi" w:eastAsiaTheme="minorEastAsia" w:hAnsiTheme="minorHAnsi"/>
              <w:noProof/>
              <w:sz w:val="18"/>
              <w:szCs w:val="18"/>
              <w:lang w:eastAsia="fr-FR"/>
            </w:rPr>
          </w:pPr>
          <w:hyperlink w:anchor="_Toc106104345" w:history="1">
            <w:r w:rsidRPr="008F4E02">
              <w:rPr>
                <w:rStyle w:val="Lienhypertexte"/>
                <w:noProof/>
                <w:sz w:val="18"/>
                <w:szCs w:val="18"/>
              </w:rPr>
              <w:t>Fonctionnalités</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_Toc106104345 \h </w:instrText>
            </w:r>
            <w:r w:rsidRPr="008F4E02">
              <w:rPr>
                <w:noProof/>
                <w:webHidden/>
                <w:sz w:val="18"/>
                <w:szCs w:val="18"/>
              </w:rPr>
            </w:r>
            <w:r w:rsidRPr="008F4E02">
              <w:rPr>
                <w:noProof/>
                <w:webHidden/>
                <w:sz w:val="18"/>
                <w:szCs w:val="18"/>
              </w:rPr>
              <w:fldChar w:fldCharType="separate"/>
            </w:r>
            <w:r w:rsidRPr="008F4E02">
              <w:rPr>
                <w:noProof/>
                <w:webHidden/>
                <w:sz w:val="18"/>
                <w:szCs w:val="18"/>
              </w:rPr>
              <w:t>11</w:t>
            </w:r>
            <w:r w:rsidRPr="008F4E02">
              <w:rPr>
                <w:noProof/>
                <w:webHidden/>
                <w:sz w:val="18"/>
                <w:szCs w:val="18"/>
              </w:rPr>
              <w:fldChar w:fldCharType="end"/>
            </w:r>
          </w:hyperlink>
        </w:p>
        <w:p w14:paraId="5E58951E" w14:textId="1C0CE292" w:rsidR="008F4E02" w:rsidRPr="008F4E02" w:rsidRDefault="008F4E02" w:rsidP="008F4E02">
          <w:pPr>
            <w:pStyle w:val="TM3"/>
            <w:rPr>
              <w:rFonts w:asciiTheme="minorHAnsi" w:eastAsiaTheme="minorEastAsia" w:hAnsiTheme="minorHAnsi"/>
              <w:noProof/>
              <w:sz w:val="18"/>
              <w:szCs w:val="18"/>
              <w:lang w:eastAsia="fr-FR"/>
            </w:rPr>
          </w:pPr>
          <w:hyperlink w:anchor="_Toc106104346" w:history="1">
            <w:r w:rsidRPr="008F4E02">
              <w:rPr>
                <w:rStyle w:val="Lienhypertexte"/>
                <w:noProof/>
                <w:sz w:val="18"/>
                <w:szCs w:val="18"/>
              </w:rPr>
              <w:t>Contraintes</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_Toc106104346 \h </w:instrText>
            </w:r>
            <w:r w:rsidRPr="008F4E02">
              <w:rPr>
                <w:noProof/>
                <w:webHidden/>
                <w:sz w:val="18"/>
                <w:szCs w:val="18"/>
              </w:rPr>
            </w:r>
            <w:r w:rsidRPr="008F4E02">
              <w:rPr>
                <w:noProof/>
                <w:webHidden/>
                <w:sz w:val="18"/>
                <w:szCs w:val="18"/>
              </w:rPr>
              <w:fldChar w:fldCharType="separate"/>
            </w:r>
            <w:r w:rsidRPr="008F4E02">
              <w:rPr>
                <w:noProof/>
                <w:webHidden/>
                <w:sz w:val="18"/>
                <w:szCs w:val="18"/>
              </w:rPr>
              <w:t>11</w:t>
            </w:r>
            <w:r w:rsidRPr="008F4E02">
              <w:rPr>
                <w:noProof/>
                <w:webHidden/>
                <w:sz w:val="18"/>
                <w:szCs w:val="18"/>
              </w:rPr>
              <w:fldChar w:fldCharType="end"/>
            </w:r>
          </w:hyperlink>
        </w:p>
        <w:p w14:paraId="075D76D2" w14:textId="789AB8D4" w:rsidR="008F4E02" w:rsidRPr="008F4E02" w:rsidRDefault="008F4E02" w:rsidP="008F4E02">
          <w:pPr>
            <w:pStyle w:val="TM3"/>
            <w:rPr>
              <w:rFonts w:asciiTheme="minorHAnsi" w:eastAsiaTheme="minorEastAsia" w:hAnsiTheme="minorHAnsi"/>
              <w:noProof/>
              <w:sz w:val="18"/>
              <w:szCs w:val="18"/>
              <w:lang w:eastAsia="fr-FR"/>
            </w:rPr>
          </w:pPr>
          <w:hyperlink w:anchor="_Toc106104347" w:history="1">
            <w:r w:rsidRPr="008F4E02">
              <w:rPr>
                <w:rStyle w:val="Lienhypertexte"/>
                <w:noProof/>
                <w:sz w:val="18"/>
                <w:szCs w:val="18"/>
              </w:rPr>
              <w:t>Déroulement du projet</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_Toc106104347 \h </w:instrText>
            </w:r>
            <w:r w:rsidRPr="008F4E02">
              <w:rPr>
                <w:noProof/>
                <w:webHidden/>
                <w:sz w:val="18"/>
                <w:szCs w:val="18"/>
              </w:rPr>
            </w:r>
            <w:r w:rsidRPr="008F4E02">
              <w:rPr>
                <w:noProof/>
                <w:webHidden/>
                <w:sz w:val="18"/>
                <w:szCs w:val="18"/>
              </w:rPr>
              <w:fldChar w:fldCharType="separate"/>
            </w:r>
            <w:r w:rsidRPr="008F4E02">
              <w:rPr>
                <w:noProof/>
                <w:webHidden/>
                <w:sz w:val="18"/>
                <w:szCs w:val="18"/>
              </w:rPr>
              <w:t>12</w:t>
            </w:r>
            <w:r w:rsidRPr="008F4E02">
              <w:rPr>
                <w:noProof/>
                <w:webHidden/>
                <w:sz w:val="18"/>
                <w:szCs w:val="18"/>
              </w:rPr>
              <w:fldChar w:fldCharType="end"/>
            </w:r>
          </w:hyperlink>
        </w:p>
        <w:p w14:paraId="27A3FE61" w14:textId="2ACBCCEC" w:rsidR="008F4E02" w:rsidRPr="008F4E02" w:rsidRDefault="008F4E02">
          <w:pPr>
            <w:pStyle w:val="TM2"/>
            <w:rPr>
              <w:rFonts w:asciiTheme="minorHAnsi" w:eastAsiaTheme="minorEastAsia" w:hAnsiTheme="minorHAnsi"/>
              <w:noProof/>
              <w:sz w:val="18"/>
              <w:szCs w:val="18"/>
              <w:lang w:eastAsia="fr-FR"/>
            </w:rPr>
          </w:pPr>
          <w:hyperlink w:anchor="_Toc106104348" w:history="1">
            <w:r w:rsidRPr="008F4E02">
              <w:rPr>
                <w:rStyle w:val="Lienhypertexte"/>
                <w:noProof/>
                <w:sz w:val="18"/>
                <w:szCs w:val="18"/>
              </w:rPr>
              <w:t>PARTIE 1 - Conception de l’application web</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_Toc106104348 \h </w:instrText>
            </w:r>
            <w:r w:rsidRPr="008F4E02">
              <w:rPr>
                <w:noProof/>
                <w:webHidden/>
                <w:sz w:val="18"/>
                <w:szCs w:val="18"/>
              </w:rPr>
            </w:r>
            <w:r w:rsidRPr="008F4E02">
              <w:rPr>
                <w:noProof/>
                <w:webHidden/>
                <w:sz w:val="18"/>
                <w:szCs w:val="18"/>
              </w:rPr>
              <w:fldChar w:fldCharType="separate"/>
            </w:r>
            <w:r w:rsidRPr="008F4E02">
              <w:rPr>
                <w:noProof/>
                <w:webHidden/>
                <w:sz w:val="18"/>
                <w:szCs w:val="18"/>
              </w:rPr>
              <w:t>13</w:t>
            </w:r>
            <w:r w:rsidRPr="008F4E02">
              <w:rPr>
                <w:noProof/>
                <w:webHidden/>
                <w:sz w:val="18"/>
                <w:szCs w:val="18"/>
              </w:rPr>
              <w:fldChar w:fldCharType="end"/>
            </w:r>
          </w:hyperlink>
        </w:p>
        <w:p w14:paraId="59628988" w14:textId="4DAC4CD3" w:rsidR="008F4E02" w:rsidRPr="008F4E02" w:rsidRDefault="008F4E02" w:rsidP="008F4E02">
          <w:pPr>
            <w:pStyle w:val="TM3"/>
            <w:rPr>
              <w:rFonts w:asciiTheme="minorHAnsi" w:eastAsiaTheme="minorEastAsia" w:hAnsiTheme="minorHAnsi"/>
              <w:noProof/>
              <w:sz w:val="18"/>
              <w:szCs w:val="18"/>
              <w:lang w:eastAsia="fr-FR"/>
            </w:rPr>
          </w:pPr>
          <w:hyperlink w:anchor="_Toc106104349" w:history="1">
            <w:r w:rsidRPr="008F4E02">
              <w:rPr>
                <w:rStyle w:val="Lienhypertexte"/>
                <w:noProof/>
                <w:sz w:val="18"/>
                <w:szCs w:val="18"/>
              </w:rPr>
              <w:t>Structure des fichiers .32</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_Toc106104349 \h </w:instrText>
            </w:r>
            <w:r w:rsidRPr="008F4E02">
              <w:rPr>
                <w:noProof/>
                <w:webHidden/>
                <w:sz w:val="18"/>
                <w:szCs w:val="18"/>
              </w:rPr>
            </w:r>
            <w:r w:rsidRPr="008F4E02">
              <w:rPr>
                <w:noProof/>
                <w:webHidden/>
                <w:sz w:val="18"/>
                <w:szCs w:val="18"/>
              </w:rPr>
              <w:fldChar w:fldCharType="separate"/>
            </w:r>
            <w:r w:rsidRPr="008F4E02">
              <w:rPr>
                <w:noProof/>
                <w:webHidden/>
                <w:sz w:val="18"/>
                <w:szCs w:val="18"/>
              </w:rPr>
              <w:t>13</w:t>
            </w:r>
            <w:r w:rsidRPr="008F4E02">
              <w:rPr>
                <w:noProof/>
                <w:webHidden/>
                <w:sz w:val="18"/>
                <w:szCs w:val="18"/>
              </w:rPr>
              <w:fldChar w:fldCharType="end"/>
            </w:r>
          </w:hyperlink>
        </w:p>
        <w:p w14:paraId="34430C62" w14:textId="3E92C555" w:rsidR="008F4E02" w:rsidRPr="008F4E02" w:rsidRDefault="008F4E02" w:rsidP="008F4E02">
          <w:pPr>
            <w:pStyle w:val="TM3"/>
            <w:rPr>
              <w:rFonts w:asciiTheme="minorHAnsi" w:eastAsiaTheme="minorEastAsia" w:hAnsiTheme="minorHAnsi"/>
              <w:noProof/>
              <w:sz w:val="18"/>
              <w:szCs w:val="18"/>
              <w:lang w:eastAsia="fr-FR"/>
            </w:rPr>
          </w:pPr>
          <w:hyperlink w:anchor="_Toc106104350" w:history="1">
            <w:r w:rsidRPr="008F4E02">
              <w:rPr>
                <w:rStyle w:val="Lienhypertexte"/>
                <w:noProof/>
                <w:sz w:val="18"/>
                <w:szCs w:val="18"/>
              </w:rPr>
              <w:t>Stockage des fichiers</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_Toc106104350 \h </w:instrText>
            </w:r>
            <w:r w:rsidRPr="008F4E02">
              <w:rPr>
                <w:noProof/>
                <w:webHidden/>
                <w:sz w:val="18"/>
                <w:szCs w:val="18"/>
              </w:rPr>
            </w:r>
            <w:r w:rsidRPr="008F4E02">
              <w:rPr>
                <w:noProof/>
                <w:webHidden/>
                <w:sz w:val="18"/>
                <w:szCs w:val="18"/>
              </w:rPr>
              <w:fldChar w:fldCharType="separate"/>
            </w:r>
            <w:r w:rsidRPr="008F4E02">
              <w:rPr>
                <w:noProof/>
                <w:webHidden/>
                <w:sz w:val="18"/>
                <w:szCs w:val="18"/>
              </w:rPr>
              <w:t>14</w:t>
            </w:r>
            <w:r w:rsidRPr="008F4E02">
              <w:rPr>
                <w:noProof/>
                <w:webHidden/>
                <w:sz w:val="18"/>
                <w:szCs w:val="18"/>
              </w:rPr>
              <w:fldChar w:fldCharType="end"/>
            </w:r>
          </w:hyperlink>
        </w:p>
        <w:p w14:paraId="0B3EED9C" w14:textId="03B30C38" w:rsidR="008F4E02" w:rsidRPr="008F4E02" w:rsidRDefault="008F4E02" w:rsidP="008F4E02">
          <w:pPr>
            <w:pStyle w:val="TM3"/>
            <w:rPr>
              <w:rFonts w:asciiTheme="minorHAnsi" w:eastAsiaTheme="minorEastAsia" w:hAnsiTheme="minorHAnsi"/>
              <w:noProof/>
              <w:sz w:val="18"/>
              <w:szCs w:val="18"/>
              <w:lang w:eastAsia="fr-FR"/>
            </w:rPr>
          </w:pPr>
          <w:hyperlink w:anchor="_Toc106104351" w:history="1">
            <w:r w:rsidRPr="008F4E02">
              <w:rPr>
                <w:rStyle w:val="Lienhypertexte"/>
                <w:noProof/>
                <w:sz w:val="18"/>
                <w:szCs w:val="18"/>
              </w:rPr>
              <w:t>Interface de l’application Web</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_Toc106104351 \h </w:instrText>
            </w:r>
            <w:r w:rsidRPr="008F4E02">
              <w:rPr>
                <w:noProof/>
                <w:webHidden/>
                <w:sz w:val="18"/>
                <w:szCs w:val="18"/>
              </w:rPr>
            </w:r>
            <w:r w:rsidRPr="008F4E02">
              <w:rPr>
                <w:noProof/>
                <w:webHidden/>
                <w:sz w:val="18"/>
                <w:szCs w:val="18"/>
              </w:rPr>
              <w:fldChar w:fldCharType="separate"/>
            </w:r>
            <w:r w:rsidRPr="008F4E02">
              <w:rPr>
                <w:noProof/>
                <w:webHidden/>
                <w:sz w:val="18"/>
                <w:szCs w:val="18"/>
              </w:rPr>
              <w:t>15</w:t>
            </w:r>
            <w:r w:rsidRPr="008F4E02">
              <w:rPr>
                <w:noProof/>
                <w:webHidden/>
                <w:sz w:val="18"/>
                <w:szCs w:val="18"/>
              </w:rPr>
              <w:fldChar w:fldCharType="end"/>
            </w:r>
          </w:hyperlink>
        </w:p>
        <w:p w14:paraId="082E43A1" w14:textId="48BF72D5" w:rsidR="008F4E02" w:rsidRPr="008F4E02" w:rsidRDefault="008F4E02" w:rsidP="008F4E02">
          <w:pPr>
            <w:pStyle w:val="TM3"/>
            <w:rPr>
              <w:rFonts w:asciiTheme="minorHAnsi" w:eastAsiaTheme="minorEastAsia" w:hAnsiTheme="minorHAnsi"/>
              <w:noProof/>
              <w:sz w:val="18"/>
              <w:szCs w:val="18"/>
              <w:lang w:eastAsia="fr-FR"/>
            </w:rPr>
          </w:pPr>
          <w:hyperlink w:anchor="_Toc106104352" w:history="1">
            <w:r w:rsidRPr="008F4E02">
              <w:rPr>
                <w:rStyle w:val="Lienhypertexte"/>
                <w:noProof/>
                <w:sz w:val="18"/>
                <w:szCs w:val="18"/>
              </w:rPr>
              <w:t>Conclusion</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_Toc106104352 \h </w:instrText>
            </w:r>
            <w:r w:rsidRPr="008F4E02">
              <w:rPr>
                <w:noProof/>
                <w:webHidden/>
                <w:sz w:val="18"/>
                <w:szCs w:val="18"/>
              </w:rPr>
            </w:r>
            <w:r w:rsidRPr="008F4E02">
              <w:rPr>
                <w:noProof/>
                <w:webHidden/>
                <w:sz w:val="18"/>
                <w:szCs w:val="18"/>
              </w:rPr>
              <w:fldChar w:fldCharType="separate"/>
            </w:r>
            <w:r w:rsidRPr="008F4E02">
              <w:rPr>
                <w:noProof/>
                <w:webHidden/>
                <w:sz w:val="18"/>
                <w:szCs w:val="18"/>
              </w:rPr>
              <w:t>19</w:t>
            </w:r>
            <w:r w:rsidRPr="008F4E02">
              <w:rPr>
                <w:noProof/>
                <w:webHidden/>
                <w:sz w:val="18"/>
                <w:szCs w:val="18"/>
              </w:rPr>
              <w:fldChar w:fldCharType="end"/>
            </w:r>
          </w:hyperlink>
        </w:p>
        <w:p w14:paraId="71E535AD" w14:textId="60F13211" w:rsidR="008F4E02" w:rsidRPr="008F4E02" w:rsidRDefault="008F4E02">
          <w:pPr>
            <w:pStyle w:val="TM2"/>
            <w:rPr>
              <w:rFonts w:asciiTheme="minorHAnsi" w:eastAsiaTheme="minorEastAsia" w:hAnsiTheme="minorHAnsi"/>
              <w:noProof/>
              <w:sz w:val="18"/>
              <w:szCs w:val="18"/>
              <w:lang w:eastAsia="fr-FR"/>
            </w:rPr>
          </w:pPr>
          <w:hyperlink w:anchor="_Toc106104353" w:history="1">
            <w:r w:rsidRPr="008F4E02">
              <w:rPr>
                <w:rStyle w:val="Lienhypertexte"/>
                <w:noProof/>
                <w:sz w:val="18"/>
                <w:szCs w:val="18"/>
              </w:rPr>
              <w:t>PARTIE 2 - Conception du logiciel de traitement des données</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_Toc106104353 \h </w:instrText>
            </w:r>
            <w:r w:rsidRPr="008F4E02">
              <w:rPr>
                <w:noProof/>
                <w:webHidden/>
                <w:sz w:val="18"/>
                <w:szCs w:val="18"/>
              </w:rPr>
            </w:r>
            <w:r w:rsidRPr="008F4E02">
              <w:rPr>
                <w:noProof/>
                <w:webHidden/>
                <w:sz w:val="18"/>
                <w:szCs w:val="18"/>
              </w:rPr>
              <w:fldChar w:fldCharType="separate"/>
            </w:r>
            <w:r w:rsidRPr="008F4E02">
              <w:rPr>
                <w:noProof/>
                <w:webHidden/>
                <w:sz w:val="18"/>
                <w:szCs w:val="18"/>
              </w:rPr>
              <w:t>20</w:t>
            </w:r>
            <w:r w:rsidRPr="008F4E02">
              <w:rPr>
                <w:noProof/>
                <w:webHidden/>
                <w:sz w:val="18"/>
                <w:szCs w:val="18"/>
              </w:rPr>
              <w:fldChar w:fldCharType="end"/>
            </w:r>
          </w:hyperlink>
        </w:p>
        <w:p w14:paraId="014924EA" w14:textId="206DD3B6" w:rsidR="008F4E02" w:rsidRPr="008F4E02" w:rsidRDefault="008F4E02" w:rsidP="008F4E02">
          <w:pPr>
            <w:pStyle w:val="TM3"/>
            <w:rPr>
              <w:rFonts w:asciiTheme="minorHAnsi" w:eastAsiaTheme="minorEastAsia" w:hAnsiTheme="minorHAnsi"/>
              <w:noProof/>
              <w:sz w:val="18"/>
              <w:szCs w:val="18"/>
              <w:lang w:eastAsia="fr-FR"/>
            </w:rPr>
          </w:pPr>
          <w:hyperlink w:anchor="_Toc106104354" w:history="1">
            <w:r w:rsidRPr="008F4E02">
              <w:rPr>
                <w:rStyle w:val="Lienhypertexte"/>
                <w:noProof/>
                <w:sz w:val="18"/>
                <w:szCs w:val="18"/>
              </w:rPr>
              <w:t>Récupération des données</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_Toc106104354 \h </w:instrText>
            </w:r>
            <w:r w:rsidRPr="008F4E02">
              <w:rPr>
                <w:noProof/>
                <w:webHidden/>
                <w:sz w:val="18"/>
                <w:szCs w:val="18"/>
              </w:rPr>
            </w:r>
            <w:r w:rsidRPr="008F4E02">
              <w:rPr>
                <w:noProof/>
                <w:webHidden/>
                <w:sz w:val="18"/>
                <w:szCs w:val="18"/>
              </w:rPr>
              <w:fldChar w:fldCharType="separate"/>
            </w:r>
            <w:r w:rsidRPr="008F4E02">
              <w:rPr>
                <w:noProof/>
                <w:webHidden/>
                <w:sz w:val="18"/>
                <w:szCs w:val="18"/>
              </w:rPr>
              <w:t>21</w:t>
            </w:r>
            <w:r w:rsidRPr="008F4E02">
              <w:rPr>
                <w:noProof/>
                <w:webHidden/>
                <w:sz w:val="18"/>
                <w:szCs w:val="18"/>
              </w:rPr>
              <w:fldChar w:fldCharType="end"/>
            </w:r>
          </w:hyperlink>
        </w:p>
        <w:p w14:paraId="6E19CA3F" w14:textId="6CEBE48B" w:rsidR="008F4E02" w:rsidRPr="008F4E02" w:rsidRDefault="008F4E02" w:rsidP="008F4E02">
          <w:pPr>
            <w:pStyle w:val="TM3"/>
            <w:rPr>
              <w:rFonts w:asciiTheme="minorHAnsi" w:eastAsiaTheme="minorEastAsia" w:hAnsiTheme="minorHAnsi"/>
              <w:noProof/>
              <w:sz w:val="18"/>
              <w:szCs w:val="18"/>
              <w:lang w:eastAsia="fr-FR"/>
            </w:rPr>
          </w:pPr>
          <w:hyperlink w:anchor="_Toc106104355" w:history="1">
            <w:r w:rsidRPr="008F4E02">
              <w:rPr>
                <w:rStyle w:val="Lienhypertexte"/>
                <w:noProof/>
                <w:sz w:val="18"/>
                <w:szCs w:val="18"/>
              </w:rPr>
              <w:t>Mise en forme des images</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_Toc106104355 \h </w:instrText>
            </w:r>
            <w:r w:rsidRPr="008F4E02">
              <w:rPr>
                <w:noProof/>
                <w:webHidden/>
                <w:sz w:val="18"/>
                <w:szCs w:val="18"/>
              </w:rPr>
            </w:r>
            <w:r w:rsidRPr="008F4E02">
              <w:rPr>
                <w:noProof/>
                <w:webHidden/>
                <w:sz w:val="18"/>
                <w:szCs w:val="18"/>
              </w:rPr>
              <w:fldChar w:fldCharType="separate"/>
            </w:r>
            <w:r w:rsidRPr="008F4E02">
              <w:rPr>
                <w:noProof/>
                <w:webHidden/>
                <w:sz w:val="18"/>
                <w:szCs w:val="18"/>
              </w:rPr>
              <w:t>21</w:t>
            </w:r>
            <w:r w:rsidRPr="008F4E02">
              <w:rPr>
                <w:noProof/>
                <w:webHidden/>
                <w:sz w:val="18"/>
                <w:szCs w:val="18"/>
              </w:rPr>
              <w:fldChar w:fldCharType="end"/>
            </w:r>
          </w:hyperlink>
        </w:p>
        <w:p w14:paraId="6E70B74A" w14:textId="29C1AA41" w:rsidR="008F4E02" w:rsidRPr="008F4E02" w:rsidRDefault="008F4E02" w:rsidP="008F4E02">
          <w:pPr>
            <w:pStyle w:val="TM3"/>
            <w:rPr>
              <w:rFonts w:asciiTheme="minorHAnsi" w:eastAsiaTheme="minorEastAsia" w:hAnsiTheme="minorHAnsi"/>
              <w:noProof/>
              <w:sz w:val="18"/>
              <w:szCs w:val="18"/>
              <w:lang w:eastAsia="fr-FR"/>
            </w:rPr>
          </w:pPr>
          <w:hyperlink w:anchor="_Toc106104356" w:history="1">
            <w:r w:rsidRPr="008F4E02">
              <w:rPr>
                <w:rStyle w:val="Lienhypertexte"/>
                <w:noProof/>
                <w:sz w:val="18"/>
                <w:szCs w:val="18"/>
              </w:rPr>
              <w:t>Augmentation du nombre de données</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_Toc106104356 \h </w:instrText>
            </w:r>
            <w:r w:rsidRPr="008F4E02">
              <w:rPr>
                <w:noProof/>
                <w:webHidden/>
                <w:sz w:val="18"/>
                <w:szCs w:val="18"/>
              </w:rPr>
            </w:r>
            <w:r w:rsidRPr="008F4E02">
              <w:rPr>
                <w:noProof/>
                <w:webHidden/>
                <w:sz w:val="18"/>
                <w:szCs w:val="18"/>
              </w:rPr>
              <w:fldChar w:fldCharType="separate"/>
            </w:r>
            <w:r w:rsidRPr="008F4E02">
              <w:rPr>
                <w:noProof/>
                <w:webHidden/>
                <w:sz w:val="18"/>
                <w:szCs w:val="18"/>
              </w:rPr>
              <w:t>22</w:t>
            </w:r>
            <w:r w:rsidRPr="008F4E02">
              <w:rPr>
                <w:noProof/>
                <w:webHidden/>
                <w:sz w:val="18"/>
                <w:szCs w:val="18"/>
              </w:rPr>
              <w:fldChar w:fldCharType="end"/>
            </w:r>
          </w:hyperlink>
        </w:p>
        <w:p w14:paraId="7534868B" w14:textId="5914F4B5" w:rsidR="008F4E02" w:rsidRPr="008F4E02" w:rsidRDefault="008F4E02" w:rsidP="008F4E02">
          <w:pPr>
            <w:pStyle w:val="TM3"/>
            <w:rPr>
              <w:rFonts w:asciiTheme="minorHAnsi" w:eastAsiaTheme="minorEastAsia" w:hAnsiTheme="minorHAnsi"/>
              <w:noProof/>
              <w:sz w:val="18"/>
              <w:szCs w:val="18"/>
              <w:lang w:eastAsia="fr-FR"/>
            </w:rPr>
          </w:pPr>
          <w:hyperlink w:anchor="_Toc106104357" w:history="1">
            <w:r w:rsidRPr="008F4E02">
              <w:rPr>
                <w:rStyle w:val="Lienhypertexte"/>
                <w:noProof/>
                <w:sz w:val="18"/>
                <w:szCs w:val="18"/>
              </w:rPr>
              <w:t>Conception du model</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_Toc106104357 \h </w:instrText>
            </w:r>
            <w:r w:rsidRPr="008F4E02">
              <w:rPr>
                <w:noProof/>
                <w:webHidden/>
                <w:sz w:val="18"/>
                <w:szCs w:val="18"/>
              </w:rPr>
            </w:r>
            <w:r w:rsidRPr="008F4E02">
              <w:rPr>
                <w:noProof/>
                <w:webHidden/>
                <w:sz w:val="18"/>
                <w:szCs w:val="18"/>
              </w:rPr>
              <w:fldChar w:fldCharType="separate"/>
            </w:r>
            <w:r w:rsidRPr="008F4E02">
              <w:rPr>
                <w:noProof/>
                <w:webHidden/>
                <w:sz w:val="18"/>
                <w:szCs w:val="18"/>
              </w:rPr>
              <w:t>24</w:t>
            </w:r>
            <w:r w:rsidRPr="008F4E02">
              <w:rPr>
                <w:noProof/>
                <w:webHidden/>
                <w:sz w:val="18"/>
                <w:szCs w:val="18"/>
              </w:rPr>
              <w:fldChar w:fldCharType="end"/>
            </w:r>
          </w:hyperlink>
        </w:p>
        <w:p w14:paraId="7B1A7BA7" w14:textId="5A292BC2" w:rsidR="008F4E02" w:rsidRPr="008F4E02" w:rsidRDefault="008F4E02" w:rsidP="008F4E02">
          <w:pPr>
            <w:pStyle w:val="TM3"/>
            <w:rPr>
              <w:rFonts w:asciiTheme="minorHAnsi" w:eastAsiaTheme="minorEastAsia" w:hAnsiTheme="minorHAnsi"/>
              <w:noProof/>
              <w:sz w:val="18"/>
              <w:szCs w:val="18"/>
              <w:lang w:eastAsia="fr-FR"/>
            </w:rPr>
          </w:pPr>
          <w:hyperlink w:anchor="_Toc106104358" w:history="1">
            <w:r w:rsidRPr="008F4E02">
              <w:rPr>
                <w:rStyle w:val="Lienhypertexte"/>
                <w:noProof/>
                <w:sz w:val="18"/>
                <w:szCs w:val="18"/>
              </w:rPr>
              <w:t>Entraînement des données</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_Toc106104358 \h </w:instrText>
            </w:r>
            <w:r w:rsidRPr="008F4E02">
              <w:rPr>
                <w:noProof/>
                <w:webHidden/>
                <w:sz w:val="18"/>
                <w:szCs w:val="18"/>
              </w:rPr>
            </w:r>
            <w:r w:rsidRPr="008F4E02">
              <w:rPr>
                <w:noProof/>
                <w:webHidden/>
                <w:sz w:val="18"/>
                <w:szCs w:val="18"/>
              </w:rPr>
              <w:fldChar w:fldCharType="separate"/>
            </w:r>
            <w:r w:rsidRPr="008F4E02">
              <w:rPr>
                <w:noProof/>
                <w:webHidden/>
                <w:sz w:val="18"/>
                <w:szCs w:val="18"/>
              </w:rPr>
              <w:t>26</w:t>
            </w:r>
            <w:r w:rsidRPr="008F4E02">
              <w:rPr>
                <w:noProof/>
                <w:webHidden/>
                <w:sz w:val="18"/>
                <w:szCs w:val="18"/>
              </w:rPr>
              <w:fldChar w:fldCharType="end"/>
            </w:r>
          </w:hyperlink>
        </w:p>
        <w:p w14:paraId="4206AAEE" w14:textId="41A3E0AB" w:rsidR="008F4E02" w:rsidRPr="008F4E02" w:rsidRDefault="008F4E02" w:rsidP="008F4E02">
          <w:pPr>
            <w:pStyle w:val="TM3"/>
            <w:rPr>
              <w:rFonts w:asciiTheme="minorHAnsi" w:eastAsiaTheme="minorEastAsia" w:hAnsiTheme="minorHAnsi"/>
              <w:noProof/>
              <w:sz w:val="18"/>
              <w:szCs w:val="18"/>
              <w:lang w:eastAsia="fr-FR"/>
            </w:rPr>
          </w:pPr>
          <w:hyperlink w:anchor="_Toc106104359" w:history="1">
            <w:r w:rsidRPr="008F4E02">
              <w:rPr>
                <w:rStyle w:val="Lienhypertexte"/>
                <w:noProof/>
                <w:sz w:val="18"/>
                <w:szCs w:val="18"/>
              </w:rPr>
              <w:t>Elaboration du jeu de test</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_Toc106104359 \h </w:instrText>
            </w:r>
            <w:r w:rsidRPr="008F4E02">
              <w:rPr>
                <w:noProof/>
                <w:webHidden/>
                <w:sz w:val="18"/>
                <w:szCs w:val="18"/>
              </w:rPr>
            </w:r>
            <w:r w:rsidRPr="008F4E02">
              <w:rPr>
                <w:noProof/>
                <w:webHidden/>
                <w:sz w:val="18"/>
                <w:szCs w:val="18"/>
              </w:rPr>
              <w:fldChar w:fldCharType="separate"/>
            </w:r>
            <w:r w:rsidRPr="008F4E02">
              <w:rPr>
                <w:noProof/>
                <w:webHidden/>
                <w:sz w:val="18"/>
                <w:szCs w:val="18"/>
              </w:rPr>
              <w:t>27</w:t>
            </w:r>
            <w:r w:rsidRPr="008F4E02">
              <w:rPr>
                <w:noProof/>
                <w:webHidden/>
                <w:sz w:val="18"/>
                <w:szCs w:val="18"/>
              </w:rPr>
              <w:fldChar w:fldCharType="end"/>
            </w:r>
          </w:hyperlink>
        </w:p>
        <w:p w14:paraId="14D850A5" w14:textId="0A880930" w:rsidR="008F4E02" w:rsidRPr="008F4E02" w:rsidRDefault="008F4E02" w:rsidP="008F4E02">
          <w:pPr>
            <w:pStyle w:val="TM3"/>
            <w:rPr>
              <w:rFonts w:asciiTheme="minorHAnsi" w:eastAsiaTheme="minorEastAsia" w:hAnsiTheme="minorHAnsi"/>
              <w:noProof/>
              <w:sz w:val="18"/>
              <w:szCs w:val="18"/>
              <w:lang w:eastAsia="fr-FR"/>
            </w:rPr>
          </w:pPr>
          <w:hyperlink w:anchor="_Toc106104360" w:history="1">
            <w:r w:rsidRPr="008F4E02">
              <w:rPr>
                <w:rStyle w:val="Lienhypertexte"/>
                <w:noProof/>
                <w:sz w:val="18"/>
                <w:szCs w:val="18"/>
              </w:rPr>
              <w:t>Conclusion</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_Toc106104360 \h </w:instrText>
            </w:r>
            <w:r w:rsidRPr="008F4E02">
              <w:rPr>
                <w:noProof/>
                <w:webHidden/>
                <w:sz w:val="18"/>
                <w:szCs w:val="18"/>
              </w:rPr>
            </w:r>
            <w:r w:rsidRPr="008F4E02">
              <w:rPr>
                <w:noProof/>
                <w:webHidden/>
                <w:sz w:val="18"/>
                <w:szCs w:val="18"/>
              </w:rPr>
              <w:fldChar w:fldCharType="separate"/>
            </w:r>
            <w:r w:rsidRPr="008F4E02">
              <w:rPr>
                <w:noProof/>
                <w:webHidden/>
                <w:sz w:val="18"/>
                <w:szCs w:val="18"/>
              </w:rPr>
              <w:t>27</w:t>
            </w:r>
            <w:r w:rsidRPr="008F4E02">
              <w:rPr>
                <w:noProof/>
                <w:webHidden/>
                <w:sz w:val="18"/>
                <w:szCs w:val="18"/>
              </w:rPr>
              <w:fldChar w:fldCharType="end"/>
            </w:r>
          </w:hyperlink>
        </w:p>
        <w:p w14:paraId="499A77CC" w14:textId="3B71027B" w:rsidR="008F4E02" w:rsidRPr="008F4E02" w:rsidRDefault="008F4E02">
          <w:pPr>
            <w:pStyle w:val="TM2"/>
            <w:rPr>
              <w:rFonts w:asciiTheme="minorHAnsi" w:eastAsiaTheme="minorEastAsia" w:hAnsiTheme="minorHAnsi"/>
              <w:noProof/>
              <w:sz w:val="18"/>
              <w:szCs w:val="18"/>
              <w:lang w:eastAsia="fr-FR"/>
            </w:rPr>
          </w:pPr>
          <w:hyperlink w:anchor="_Toc106104361" w:history="1">
            <w:r w:rsidRPr="008F4E02">
              <w:rPr>
                <w:rStyle w:val="Lienhypertexte"/>
                <w:noProof/>
                <w:sz w:val="18"/>
                <w:szCs w:val="18"/>
                <w:highlight w:val="yellow"/>
              </w:rPr>
              <w:t>Conclusion</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_Toc106104361 \h </w:instrText>
            </w:r>
            <w:r w:rsidRPr="008F4E02">
              <w:rPr>
                <w:noProof/>
                <w:webHidden/>
                <w:sz w:val="18"/>
                <w:szCs w:val="18"/>
              </w:rPr>
            </w:r>
            <w:r w:rsidRPr="008F4E02">
              <w:rPr>
                <w:noProof/>
                <w:webHidden/>
                <w:sz w:val="18"/>
                <w:szCs w:val="18"/>
              </w:rPr>
              <w:fldChar w:fldCharType="separate"/>
            </w:r>
            <w:r w:rsidRPr="008F4E02">
              <w:rPr>
                <w:noProof/>
                <w:webHidden/>
                <w:sz w:val="18"/>
                <w:szCs w:val="18"/>
              </w:rPr>
              <w:t>28</w:t>
            </w:r>
            <w:r w:rsidRPr="008F4E02">
              <w:rPr>
                <w:noProof/>
                <w:webHidden/>
                <w:sz w:val="18"/>
                <w:szCs w:val="18"/>
              </w:rPr>
              <w:fldChar w:fldCharType="end"/>
            </w:r>
          </w:hyperlink>
        </w:p>
        <w:p w14:paraId="45F2AD3E" w14:textId="32586DC9" w:rsidR="008F4E02" w:rsidRPr="008F4E02" w:rsidRDefault="008F4E02">
          <w:pPr>
            <w:pStyle w:val="TM2"/>
            <w:rPr>
              <w:rFonts w:asciiTheme="minorHAnsi" w:eastAsiaTheme="minorEastAsia" w:hAnsiTheme="minorHAnsi"/>
              <w:noProof/>
              <w:sz w:val="18"/>
              <w:szCs w:val="18"/>
              <w:lang w:eastAsia="fr-FR"/>
            </w:rPr>
          </w:pPr>
          <w:hyperlink w:anchor="_Toc106104362" w:history="1">
            <w:r w:rsidRPr="008F4E02">
              <w:rPr>
                <w:rStyle w:val="Lienhypertexte"/>
                <w:noProof/>
                <w:sz w:val="18"/>
                <w:szCs w:val="18"/>
              </w:rPr>
              <w:t>Spécification des logiciels et outils</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_Toc106104362 \h </w:instrText>
            </w:r>
            <w:r w:rsidRPr="008F4E02">
              <w:rPr>
                <w:noProof/>
                <w:webHidden/>
                <w:sz w:val="18"/>
                <w:szCs w:val="18"/>
              </w:rPr>
            </w:r>
            <w:r w:rsidRPr="008F4E02">
              <w:rPr>
                <w:noProof/>
                <w:webHidden/>
                <w:sz w:val="18"/>
                <w:szCs w:val="18"/>
              </w:rPr>
              <w:fldChar w:fldCharType="separate"/>
            </w:r>
            <w:r w:rsidRPr="008F4E02">
              <w:rPr>
                <w:noProof/>
                <w:webHidden/>
                <w:sz w:val="18"/>
                <w:szCs w:val="18"/>
              </w:rPr>
              <w:t>29</w:t>
            </w:r>
            <w:r w:rsidRPr="008F4E02">
              <w:rPr>
                <w:noProof/>
                <w:webHidden/>
                <w:sz w:val="18"/>
                <w:szCs w:val="18"/>
              </w:rPr>
              <w:fldChar w:fldCharType="end"/>
            </w:r>
          </w:hyperlink>
        </w:p>
        <w:p w14:paraId="09ECFF17" w14:textId="33590AB7" w:rsidR="008F4E02" w:rsidRPr="008F4E02" w:rsidRDefault="008F4E02" w:rsidP="008F4E02">
          <w:pPr>
            <w:pStyle w:val="TM3"/>
            <w:rPr>
              <w:rFonts w:asciiTheme="minorHAnsi" w:eastAsiaTheme="minorEastAsia" w:hAnsiTheme="minorHAnsi"/>
              <w:noProof/>
              <w:sz w:val="18"/>
              <w:szCs w:val="18"/>
              <w:lang w:eastAsia="fr-FR"/>
            </w:rPr>
          </w:pPr>
          <w:hyperlink w:anchor="_Toc106104363" w:history="1">
            <w:r w:rsidRPr="008F4E02">
              <w:rPr>
                <w:rStyle w:val="Lienhypertexte"/>
                <w:noProof/>
                <w:sz w:val="18"/>
                <w:szCs w:val="18"/>
                <w:lang w:val="en-US"/>
              </w:rPr>
              <w:t xml:space="preserve">Microsoft Visual Studio Code </w:t>
            </w:r>
            <w:r w:rsidRPr="008F4E02">
              <w:rPr>
                <w:rStyle w:val="Lienhypertexte"/>
                <w:i/>
                <w:noProof/>
                <w:sz w:val="18"/>
                <w:szCs w:val="18"/>
                <w:lang w:val="en-US"/>
              </w:rPr>
              <w:t>(https://code.visualstudio.com/)</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_Toc106104363 \h </w:instrText>
            </w:r>
            <w:r w:rsidRPr="008F4E02">
              <w:rPr>
                <w:noProof/>
                <w:webHidden/>
                <w:sz w:val="18"/>
                <w:szCs w:val="18"/>
              </w:rPr>
            </w:r>
            <w:r w:rsidRPr="008F4E02">
              <w:rPr>
                <w:noProof/>
                <w:webHidden/>
                <w:sz w:val="18"/>
                <w:szCs w:val="18"/>
              </w:rPr>
              <w:fldChar w:fldCharType="separate"/>
            </w:r>
            <w:r w:rsidRPr="008F4E02">
              <w:rPr>
                <w:noProof/>
                <w:webHidden/>
                <w:sz w:val="18"/>
                <w:szCs w:val="18"/>
              </w:rPr>
              <w:t>29</w:t>
            </w:r>
            <w:r w:rsidRPr="008F4E02">
              <w:rPr>
                <w:noProof/>
                <w:webHidden/>
                <w:sz w:val="18"/>
                <w:szCs w:val="18"/>
              </w:rPr>
              <w:fldChar w:fldCharType="end"/>
            </w:r>
          </w:hyperlink>
        </w:p>
        <w:p w14:paraId="6402C77B" w14:textId="7C0ED3C5" w:rsidR="008F4E02" w:rsidRPr="008F4E02" w:rsidRDefault="008F4E02" w:rsidP="008F4E02">
          <w:pPr>
            <w:pStyle w:val="TM3"/>
            <w:rPr>
              <w:rFonts w:asciiTheme="minorHAnsi" w:eastAsiaTheme="minorEastAsia" w:hAnsiTheme="minorHAnsi"/>
              <w:noProof/>
              <w:sz w:val="18"/>
              <w:szCs w:val="18"/>
              <w:lang w:eastAsia="fr-FR"/>
            </w:rPr>
          </w:pPr>
          <w:hyperlink w:anchor="_Toc106104364" w:history="1">
            <w:r w:rsidRPr="008F4E02">
              <w:rPr>
                <w:rStyle w:val="Lienhypertexte"/>
                <w:noProof/>
                <w:sz w:val="18"/>
                <w:szCs w:val="18"/>
              </w:rPr>
              <w:t>Git (</w:t>
            </w:r>
            <w:r w:rsidRPr="008F4E02">
              <w:rPr>
                <w:rStyle w:val="Lienhypertexte"/>
                <w:i/>
                <w:noProof/>
                <w:sz w:val="18"/>
                <w:szCs w:val="18"/>
              </w:rPr>
              <w:t>https://github.com/)</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_Toc106104364 \h </w:instrText>
            </w:r>
            <w:r w:rsidRPr="008F4E02">
              <w:rPr>
                <w:noProof/>
                <w:webHidden/>
                <w:sz w:val="18"/>
                <w:szCs w:val="18"/>
              </w:rPr>
            </w:r>
            <w:r w:rsidRPr="008F4E02">
              <w:rPr>
                <w:noProof/>
                <w:webHidden/>
                <w:sz w:val="18"/>
                <w:szCs w:val="18"/>
              </w:rPr>
              <w:fldChar w:fldCharType="separate"/>
            </w:r>
            <w:r w:rsidRPr="008F4E02">
              <w:rPr>
                <w:noProof/>
                <w:webHidden/>
                <w:sz w:val="18"/>
                <w:szCs w:val="18"/>
              </w:rPr>
              <w:t>29</w:t>
            </w:r>
            <w:r w:rsidRPr="008F4E02">
              <w:rPr>
                <w:noProof/>
                <w:webHidden/>
                <w:sz w:val="18"/>
                <w:szCs w:val="18"/>
              </w:rPr>
              <w:fldChar w:fldCharType="end"/>
            </w:r>
          </w:hyperlink>
        </w:p>
        <w:p w14:paraId="59ABA761" w14:textId="5E5B040E" w:rsidR="008F4E02" w:rsidRPr="008F4E02" w:rsidRDefault="008F4E02" w:rsidP="008F4E02">
          <w:pPr>
            <w:pStyle w:val="TM3"/>
            <w:rPr>
              <w:rFonts w:asciiTheme="minorHAnsi" w:eastAsiaTheme="minorEastAsia" w:hAnsiTheme="minorHAnsi"/>
              <w:noProof/>
              <w:sz w:val="18"/>
              <w:szCs w:val="18"/>
              <w:lang w:eastAsia="fr-FR"/>
            </w:rPr>
          </w:pPr>
          <w:hyperlink w:anchor="_Toc106104365" w:history="1">
            <w:r w:rsidRPr="008F4E02">
              <w:rPr>
                <w:rStyle w:val="Lienhypertexte"/>
                <w:noProof/>
                <w:sz w:val="18"/>
                <w:szCs w:val="18"/>
                <w:lang w:val="en-US"/>
              </w:rPr>
              <w:t>Db Brower (</w:t>
            </w:r>
            <w:r w:rsidRPr="008F4E02">
              <w:rPr>
                <w:rStyle w:val="Lienhypertexte"/>
                <w:i/>
                <w:noProof/>
                <w:sz w:val="18"/>
                <w:szCs w:val="18"/>
                <w:lang w:val="en-US"/>
              </w:rPr>
              <w:t>https://sqlitebrowser.org/)</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_Toc106104365 \h </w:instrText>
            </w:r>
            <w:r w:rsidRPr="008F4E02">
              <w:rPr>
                <w:noProof/>
                <w:webHidden/>
                <w:sz w:val="18"/>
                <w:szCs w:val="18"/>
              </w:rPr>
            </w:r>
            <w:r w:rsidRPr="008F4E02">
              <w:rPr>
                <w:noProof/>
                <w:webHidden/>
                <w:sz w:val="18"/>
                <w:szCs w:val="18"/>
              </w:rPr>
              <w:fldChar w:fldCharType="separate"/>
            </w:r>
            <w:r w:rsidRPr="008F4E02">
              <w:rPr>
                <w:noProof/>
                <w:webHidden/>
                <w:sz w:val="18"/>
                <w:szCs w:val="18"/>
              </w:rPr>
              <w:t>29</w:t>
            </w:r>
            <w:r w:rsidRPr="008F4E02">
              <w:rPr>
                <w:noProof/>
                <w:webHidden/>
                <w:sz w:val="18"/>
                <w:szCs w:val="18"/>
              </w:rPr>
              <w:fldChar w:fldCharType="end"/>
            </w:r>
          </w:hyperlink>
        </w:p>
        <w:p w14:paraId="29410B15" w14:textId="434FA9FA" w:rsidR="008F4E02" w:rsidRPr="008F4E02" w:rsidRDefault="008F4E02" w:rsidP="008F4E02">
          <w:pPr>
            <w:pStyle w:val="TM3"/>
            <w:rPr>
              <w:rFonts w:asciiTheme="minorHAnsi" w:eastAsiaTheme="minorEastAsia" w:hAnsiTheme="minorHAnsi"/>
              <w:noProof/>
              <w:sz w:val="18"/>
              <w:szCs w:val="18"/>
              <w:lang w:eastAsia="fr-FR"/>
            </w:rPr>
          </w:pPr>
          <w:hyperlink w:anchor="_Toc106104366" w:history="1">
            <w:r w:rsidRPr="008F4E02">
              <w:rPr>
                <w:rStyle w:val="Lienhypertexte"/>
                <w:noProof/>
                <w:sz w:val="18"/>
                <w:szCs w:val="18"/>
                <w:lang w:val="en-US"/>
              </w:rPr>
              <w:t>Streamlit API (</w:t>
            </w:r>
            <w:r w:rsidRPr="008F4E02">
              <w:rPr>
                <w:rStyle w:val="Lienhypertexte"/>
                <w:i/>
                <w:noProof/>
                <w:sz w:val="18"/>
                <w:szCs w:val="18"/>
                <w:lang w:val="en-US"/>
              </w:rPr>
              <w:t>https://streamlit.io/)</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_Toc106104366 \h </w:instrText>
            </w:r>
            <w:r w:rsidRPr="008F4E02">
              <w:rPr>
                <w:noProof/>
                <w:webHidden/>
                <w:sz w:val="18"/>
                <w:szCs w:val="18"/>
              </w:rPr>
            </w:r>
            <w:r w:rsidRPr="008F4E02">
              <w:rPr>
                <w:noProof/>
                <w:webHidden/>
                <w:sz w:val="18"/>
                <w:szCs w:val="18"/>
              </w:rPr>
              <w:fldChar w:fldCharType="separate"/>
            </w:r>
            <w:r w:rsidRPr="008F4E02">
              <w:rPr>
                <w:noProof/>
                <w:webHidden/>
                <w:sz w:val="18"/>
                <w:szCs w:val="18"/>
              </w:rPr>
              <w:t>30</w:t>
            </w:r>
            <w:r w:rsidRPr="008F4E02">
              <w:rPr>
                <w:noProof/>
                <w:webHidden/>
                <w:sz w:val="18"/>
                <w:szCs w:val="18"/>
              </w:rPr>
              <w:fldChar w:fldCharType="end"/>
            </w:r>
          </w:hyperlink>
        </w:p>
        <w:p w14:paraId="3F52EC1C" w14:textId="73484828" w:rsidR="008F4E02" w:rsidRPr="008F4E02" w:rsidRDefault="008F4E02" w:rsidP="008F4E02">
          <w:pPr>
            <w:pStyle w:val="TM3"/>
            <w:rPr>
              <w:rFonts w:asciiTheme="minorHAnsi" w:eastAsiaTheme="minorEastAsia" w:hAnsiTheme="minorHAnsi"/>
              <w:noProof/>
              <w:sz w:val="18"/>
              <w:szCs w:val="18"/>
              <w:lang w:eastAsia="fr-FR"/>
            </w:rPr>
          </w:pPr>
          <w:hyperlink w:anchor="_Toc106104367" w:history="1">
            <w:r w:rsidRPr="008F4E02">
              <w:rPr>
                <w:rStyle w:val="Lienhypertexte"/>
                <w:noProof/>
                <w:sz w:val="18"/>
                <w:szCs w:val="18"/>
                <w:lang w:val="en-US"/>
              </w:rPr>
              <w:t>Google Colab (</w:t>
            </w:r>
            <w:r w:rsidRPr="008F4E02">
              <w:rPr>
                <w:rStyle w:val="Lienhypertexte"/>
                <w:i/>
                <w:noProof/>
                <w:sz w:val="18"/>
                <w:szCs w:val="18"/>
                <w:lang w:val="en-US"/>
              </w:rPr>
              <w:t>https://colab.research.google.com/</w:t>
            </w:r>
            <w:r w:rsidRPr="008F4E02">
              <w:rPr>
                <w:rStyle w:val="Lienhypertexte"/>
                <w:noProof/>
                <w:sz w:val="18"/>
                <w:szCs w:val="18"/>
                <w:lang w:val="en-US"/>
              </w:rPr>
              <w:t>)</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_Toc106104367 \h </w:instrText>
            </w:r>
            <w:r w:rsidRPr="008F4E02">
              <w:rPr>
                <w:noProof/>
                <w:webHidden/>
                <w:sz w:val="18"/>
                <w:szCs w:val="18"/>
              </w:rPr>
            </w:r>
            <w:r w:rsidRPr="008F4E02">
              <w:rPr>
                <w:noProof/>
                <w:webHidden/>
                <w:sz w:val="18"/>
                <w:szCs w:val="18"/>
              </w:rPr>
              <w:fldChar w:fldCharType="separate"/>
            </w:r>
            <w:r w:rsidRPr="008F4E02">
              <w:rPr>
                <w:noProof/>
                <w:webHidden/>
                <w:sz w:val="18"/>
                <w:szCs w:val="18"/>
              </w:rPr>
              <w:t>30</w:t>
            </w:r>
            <w:r w:rsidRPr="008F4E02">
              <w:rPr>
                <w:noProof/>
                <w:webHidden/>
                <w:sz w:val="18"/>
                <w:szCs w:val="18"/>
              </w:rPr>
              <w:fldChar w:fldCharType="end"/>
            </w:r>
          </w:hyperlink>
        </w:p>
        <w:p w14:paraId="6B38D2F3" w14:textId="67FC1C08" w:rsidR="008F4E02" w:rsidRPr="008F4E02" w:rsidRDefault="008F4E02">
          <w:pPr>
            <w:pStyle w:val="TM2"/>
            <w:rPr>
              <w:rFonts w:asciiTheme="minorHAnsi" w:eastAsiaTheme="minorEastAsia" w:hAnsiTheme="minorHAnsi"/>
              <w:noProof/>
              <w:sz w:val="18"/>
              <w:szCs w:val="18"/>
              <w:lang w:eastAsia="fr-FR"/>
            </w:rPr>
          </w:pPr>
          <w:hyperlink w:anchor="_Toc106104368" w:history="1">
            <w:r w:rsidRPr="008F4E02">
              <w:rPr>
                <w:rStyle w:val="Lienhypertexte"/>
                <w:noProof/>
                <w:sz w:val="18"/>
                <w:szCs w:val="18"/>
              </w:rPr>
              <w:t>Difficultés rencontrées</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_Toc106104368 \h </w:instrText>
            </w:r>
            <w:r w:rsidRPr="008F4E02">
              <w:rPr>
                <w:noProof/>
                <w:webHidden/>
                <w:sz w:val="18"/>
                <w:szCs w:val="18"/>
              </w:rPr>
            </w:r>
            <w:r w:rsidRPr="008F4E02">
              <w:rPr>
                <w:noProof/>
                <w:webHidden/>
                <w:sz w:val="18"/>
                <w:szCs w:val="18"/>
              </w:rPr>
              <w:fldChar w:fldCharType="separate"/>
            </w:r>
            <w:r w:rsidRPr="008F4E02">
              <w:rPr>
                <w:noProof/>
                <w:webHidden/>
                <w:sz w:val="18"/>
                <w:szCs w:val="18"/>
              </w:rPr>
              <w:t>30</w:t>
            </w:r>
            <w:r w:rsidRPr="008F4E02">
              <w:rPr>
                <w:noProof/>
                <w:webHidden/>
                <w:sz w:val="18"/>
                <w:szCs w:val="18"/>
              </w:rPr>
              <w:fldChar w:fldCharType="end"/>
            </w:r>
          </w:hyperlink>
        </w:p>
        <w:p w14:paraId="7E0199E0" w14:textId="1CE1C4EB" w:rsidR="008F4E02" w:rsidRPr="008F4E02" w:rsidRDefault="008F4E02">
          <w:pPr>
            <w:pStyle w:val="TM1"/>
            <w:rPr>
              <w:rFonts w:asciiTheme="minorHAnsi" w:eastAsiaTheme="minorEastAsia" w:hAnsiTheme="minorHAnsi"/>
              <w:szCs w:val="18"/>
              <w:lang w:eastAsia="fr-FR"/>
            </w:rPr>
          </w:pPr>
          <w:hyperlink w:anchor="_Toc106104369" w:history="1">
            <w:r w:rsidRPr="008F4E02">
              <w:rPr>
                <w:rStyle w:val="Lienhypertexte"/>
                <w:szCs w:val="18"/>
              </w:rPr>
              <w:t>Bilan</w:t>
            </w:r>
            <w:r w:rsidRPr="008F4E02">
              <w:rPr>
                <w:webHidden/>
                <w:szCs w:val="18"/>
              </w:rPr>
              <w:tab/>
            </w:r>
            <w:r w:rsidRPr="008F4E02">
              <w:rPr>
                <w:webHidden/>
                <w:szCs w:val="18"/>
              </w:rPr>
              <w:fldChar w:fldCharType="begin"/>
            </w:r>
            <w:r w:rsidRPr="008F4E02">
              <w:rPr>
                <w:webHidden/>
                <w:szCs w:val="18"/>
              </w:rPr>
              <w:instrText xml:space="preserve"> PAGEREF _Toc106104369 \h </w:instrText>
            </w:r>
            <w:r w:rsidRPr="008F4E02">
              <w:rPr>
                <w:webHidden/>
                <w:szCs w:val="18"/>
              </w:rPr>
            </w:r>
            <w:r w:rsidRPr="008F4E02">
              <w:rPr>
                <w:webHidden/>
                <w:szCs w:val="18"/>
              </w:rPr>
              <w:fldChar w:fldCharType="separate"/>
            </w:r>
            <w:r w:rsidRPr="008F4E02">
              <w:rPr>
                <w:webHidden/>
                <w:szCs w:val="18"/>
              </w:rPr>
              <w:t>31</w:t>
            </w:r>
            <w:r w:rsidRPr="008F4E02">
              <w:rPr>
                <w:webHidden/>
                <w:szCs w:val="18"/>
              </w:rPr>
              <w:fldChar w:fldCharType="end"/>
            </w:r>
          </w:hyperlink>
        </w:p>
        <w:p w14:paraId="1E793245" w14:textId="7DE5330D" w:rsidR="008F4E02" w:rsidRPr="008F4E02" w:rsidRDefault="008F4E02" w:rsidP="008F4E02">
          <w:pPr>
            <w:pStyle w:val="TM3"/>
            <w:rPr>
              <w:rFonts w:asciiTheme="minorHAnsi" w:eastAsiaTheme="minorEastAsia" w:hAnsiTheme="minorHAnsi"/>
              <w:noProof/>
              <w:sz w:val="18"/>
              <w:szCs w:val="18"/>
              <w:lang w:eastAsia="fr-FR"/>
            </w:rPr>
          </w:pPr>
          <w:hyperlink w:anchor="_Toc106104370" w:history="1">
            <w:r w:rsidRPr="008F4E02">
              <w:rPr>
                <w:rStyle w:val="Lienhypertexte"/>
                <w:noProof/>
                <w:sz w:val="18"/>
                <w:szCs w:val="18"/>
              </w:rPr>
              <w:t>Apports du stage</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_Toc106104370 \h </w:instrText>
            </w:r>
            <w:r w:rsidRPr="008F4E02">
              <w:rPr>
                <w:noProof/>
                <w:webHidden/>
                <w:sz w:val="18"/>
                <w:szCs w:val="18"/>
              </w:rPr>
            </w:r>
            <w:r w:rsidRPr="008F4E02">
              <w:rPr>
                <w:noProof/>
                <w:webHidden/>
                <w:sz w:val="18"/>
                <w:szCs w:val="18"/>
              </w:rPr>
              <w:fldChar w:fldCharType="separate"/>
            </w:r>
            <w:r w:rsidRPr="008F4E02">
              <w:rPr>
                <w:noProof/>
                <w:webHidden/>
                <w:sz w:val="18"/>
                <w:szCs w:val="18"/>
              </w:rPr>
              <w:t>31</w:t>
            </w:r>
            <w:r w:rsidRPr="008F4E02">
              <w:rPr>
                <w:noProof/>
                <w:webHidden/>
                <w:sz w:val="18"/>
                <w:szCs w:val="18"/>
              </w:rPr>
              <w:fldChar w:fldCharType="end"/>
            </w:r>
          </w:hyperlink>
        </w:p>
        <w:p w14:paraId="2A8A3957" w14:textId="3F500943" w:rsidR="008F4E02" w:rsidRPr="008F4E02" w:rsidRDefault="008F4E02" w:rsidP="008F4E02">
          <w:pPr>
            <w:pStyle w:val="TM3"/>
            <w:rPr>
              <w:rFonts w:asciiTheme="minorHAnsi" w:eastAsiaTheme="minorEastAsia" w:hAnsiTheme="minorHAnsi"/>
              <w:noProof/>
              <w:sz w:val="18"/>
              <w:szCs w:val="18"/>
              <w:lang w:eastAsia="fr-FR"/>
            </w:rPr>
          </w:pPr>
          <w:hyperlink w:anchor="_Toc106104371" w:history="1">
            <w:r w:rsidRPr="008F4E02">
              <w:rPr>
                <w:rStyle w:val="Lienhypertexte"/>
                <w:noProof/>
                <w:sz w:val="18"/>
                <w:szCs w:val="18"/>
              </w:rPr>
              <w:t>Perspectives futures</w:t>
            </w:r>
            <w:r w:rsidRPr="008F4E02">
              <w:rPr>
                <w:noProof/>
                <w:webHidden/>
                <w:sz w:val="18"/>
                <w:szCs w:val="18"/>
              </w:rPr>
              <w:tab/>
            </w:r>
            <w:r w:rsidRPr="008F4E02">
              <w:rPr>
                <w:noProof/>
                <w:webHidden/>
                <w:sz w:val="18"/>
                <w:szCs w:val="18"/>
              </w:rPr>
              <w:fldChar w:fldCharType="begin"/>
            </w:r>
            <w:r w:rsidRPr="008F4E02">
              <w:rPr>
                <w:noProof/>
                <w:webHidden/>
                <w:sz w:val="18"/>
                <w:szCs w:val="18"/>
              </w:rPr>
              <w:instrText xml:space="preserve"> PAGEREF _Toc106104371 \h </w:instrText>
            </w:r>
            <w:r w:rsidRPr="008F4E02">
              <w:rPr>
                <w:noProof/>
                <w:webHidden/>
                <w:sz w:val="18"/>
                <w:szCs w:val="18"/>
              </w:rPr>
            </w:r>
            <w:r w:rsidRPr="008F4E02">
              <w:rPr>
                <w:noProof/>
                <w:webHidden/>
                <w:sz w:val="18"/>
                <w:szCs w:val="18"/>
              </w:rPr>
              <w:fldChar w:fldCharType="separate"/>
            </w:r>
            <w:r w:rsidRPr="008F4E02">
              <w:rPr>
                <w:noProof/>
                <w:webHidden/>
                <w:sz w:val="18"/>
                <w:szCs w:val="18"/>
              </w:rPr>
              <w:t>31</w:t>
            </w:r>
            <w:r w:rsidRPr="008F4E02">
              <w:rPr>
                <w:noProof/>
                <w:webHidden/>
                <w:sz w:val="18"/>
                <w:szCs w:val="18"/>
              </w:rPr>
              <w:fldChar w:fldCharType="end"/>
            </w:r>
          </w:hyperlink>
        </w:p>
        <w:p w14:paraId="13C681E5" w14:textId="670A1AA6" w:rsidR="008F4E02" w:rsidRPr="000A2404" w:rsidRDefault="008F4E02">
          <w:pPr>
            <w:pStyle w:val="TM1"/>
            <w:rPr>
              <w:rFonts w:asciiTheme="minorHAnsi" w:eastAsiaTheme="minorEastAsia" w:hAnsiTheme="minorHAnsi"/>
              <w:szCs w:val="18"/>
              <w:lang w:eastAsia="fr-FR"/>
            </w:rPr>
          </w:pPr>
          <w:hyperlink w:anchor="_Toc106104372" w:history="1">
            <w:r w:rsidRPr="008F4E02">
              <w:rPr>
                <w:rStyle w:val="Lienhypertexte"/>
                <w:szCs w:val="18"/>
              </w:rPr>
              <w:t>Lexique</w:t>
            </w:r>
            <w:r w:rsidRPr="008F4E02">
              <w:rPr>
                <w:webHidden/>
                <w:szCs w:val="18"/>
              </w:rPr>
              <w:tab/>
            </w:r>
            <w:r w:rsidRPr="008F4E02">
              <w:rPr>
                <w:webHidden/>
                <w:szCs w:val="18"/>
              </w:rPr>
              <w:fldChar w:fldCharType="begin"/>
            </w:r>
            <w:r w:rsidRPr="008F4E02">
              <w:rPr>
                <w:webHidden/>
                <w:szCs w:val="18"/>
              </w:rPr>
              <w:instrText xml:space="preserve"> PAGEREF _Toc106104372 \h </w:instrText>
            </w:r>
            <w:r w:rsidRPr="008F4E02">
              <w:rPr>
                <w:webHidden/>
                <w:szCs w:val="18"/>
              </w:rPr>
            </w:r>
            <w:r w:rsidRPr="008F4E02">
              <w:rPr>
                <w:webHidden/>
                <w:szCs w:val="18"/>
              </w:rPr>
              <w:fldChar w:fldCharType="separate"/>
            </w:r>
            <w:r w:rsidRPr="008F4E02">
              <w:rPr>
                <w:webHidden/>
                <w:szCs w:val="18"/>
              </w:rPr>
              <w:t>32</w:t>
            </w:r>
            <w:r w:rsidRPr="008F4E02">
              <w:rPr>
                <w:webHidden/>
                <w:szCs w:val="18"/>
              </w:rPr>
              <w:fldChar w:fldCharType="end"/>
            </w:r>
          </w:hyperlink>
        </w:p>
        <w:p w14:paraId="4171E603" w14:textId="03B2386A" w:rsidR="008F4E02" w:rsidRPr="000A2404" w:rsidRDefault="008F4E02">
          <w:pPr>
            <w:pStyle w:val="TM1"/>
            <w:rPr>
              <w:rFonts w:asciiTheme="minorHAnsi" w:eastAsiaTheme="minorEastAsia" w:hAnsiTheme="minorHAnsi"/>
              <w:szCs w:val="18"/>
              <w:lang w:eastAsia="fr-FR"/>
            </w:rPr>
          </w:pPr>
          <w:hyperlink w:anchor="_Toc106104373" w:history="1">
            <w:r w:rsidRPr="008F4E02">
              <w:rPr>
                <w:rStyle w:val="Lienhypertexte"/>
                <w:szCs w:val="18"/>
              </w:rPr>
              <w:t>Table des illustrations</w:t>
            </w:r>
            <w:r w:rsidRPr="008F4E02">
              <w:rPr>
                <w:webHidden/>
                <w:szCs w:val="18"/>
              </w:rPr>
              <w:tab/>
            </w:r>
            <w:r w:rsidRPr="008F4E02">
              <w:rPr>
                <w:webHidden/>
                <w:szCs w:val="18"/>
              </w:rPr>
              <w:fldChar w:fldCharType="begin"/>
            </w:r>
            <w:r w:rsidRPr="008F4E02">
              <w:rPr>
                <w:webHidden/>
                <w:szCs w:val="18"/>
              </w:rPr>
              <w:instrText xml:space="preserve"> PAGEREF _Toc106104373 \h </w:instrText>
            </w:r>
            <w:r w:rsidRPr="008F4E02">
              <w:rPr>
                <w:webHidden/>
                <w:szCs w:val="18"/>
              </w:rPr>
            </w:r>
            <w:r w:rsidRPr="008F4E02">
              <w:rPr>
                <w:webHidden/>
                <w:szCs w:val="18"/>
              </w:rPr>
              <w:fldChar w:fldCharType="separate"/>
            </w:r>
            <w:r w:rsidRPr="008F4E02">
              <w:rPr>
                <w:webHidden/>
                <w:szCs w:val="18"/>
              </w:rPr>
              <w:t>33</w:t>
            </w:r>
            <w:r w:rsidRPr="008F4E02">
              <w:rPr>
                <w:webHidden/>
                <w:szCs w:val="18"/>
              </w:rPr>
              <w:fldChar w:fldCharType="end"/>
            </w:r>
          </w:hyperlink>
        </w:p>
        <w:p w14:paraId="4991E74B" w14:textId="47BB8B8C" w:rsidR="008F4E02" w:rsidRPr="000A2404" w:rsidRDefault="008F4E02">
          <w:pPr>
            <w:pStyle w:val="TM1"/>
            <w:rPr>
              <w:rFonts w:asciiTheme="minorHAnsi" w:eastAsiaTheme="minorEastAsia" w:hAnsiTheme="minorHAnsi"/>
              <w:szCs w:val="18"/>
              <w:lang w:eastAsia="fr-FR"/>
            </w:rPr>
          </w:pPr>
          <w:hyperlink w:anchor="_Toc106104374" w:history="1">
            <w:r w:rsidRPr="008F4E02">
              <w:rPr>
                <w:rStyle w:val="Lienhypertexte"/>
                <w:szCs w:val="18"/>
              </w:rPr>
              <w:t>Annexes</w:t>
            </w:r>
            <w:r w:rsidRPr="008F4E02">
              <w:rPr>
                <w:webHidden/>
                <w:szCs w:val="18"/>
              </w:rPr>
              <w:tab/>
            </w:r>
            <w:r w:rsidRPr="008F4E02">
              <w:rPr>
                <w:webHidden/>
                <w:szCs w:val="18"/>
              </w:rPr>
              <w:fldChar w:fldCharType="begin"/>
            </w:r>
            <w:r w:rsidRPr="008F4E02">
              <w:rPr>
                <w:webHidden/>
                <w:szCs w:val="18"/>
              </w:rPr>
              <w:instrText xml:space="preserve"> PAGEREF _Toc106104374 \h </w:instrText>
            </w:r>
            <w:r w:rsidRPr="008F4E02">
              <w:rPr>
                <w:webHidden/>
                <w:szCs w:val="18"/>
              </w:rPr>
            </w:r>
            <w:r w:rsidRPr="008F4E02">
              <w:rPr>
                <w:webHidden/>
                <w:szCs w:val="18"/>
              </w:rPr>
              <w:fldChar w:fldCharType="separate"/>
            </w:r>
            <w:r w:rsidRPr="008F4E02">
              <w:rPr>
                <w:webHidden/>
                <w:szCs w:val="18"/>
              </w:rPr>
              <w:t>33</w:t>
            </w:r>
            <w:r w:rsidRPr="008F4E02">
              <w:rPr>
                <w:webHidden/>
                <w:szCs w:val="18"/>
              </w:rPr>
              <w:fldChar w:fldCharType="end"/>
            </w:r>
          </w:hyperlink>
        </w:p>
        <w:p w14:paraId="2EF2AEF3" w14:textId="3AAFA097" w:rsidR="00AC51E0" w:rsidRDefault="00AC51E0">
          <w:r w:rsidRPr="008F4E02">
            <w:rPr>
              <w:b/>
              <w:bCs/>
              <w:sz w:val="18"/>
              <w:szCs w:val="18"/>
            </w:rPr>
            <w:fldChar w:fldCharType="end"/>
          </w:r>
        </w:p>
      </w:sdtContent>
    </w:sdt>
    <w:p w14:paraId="38ABEDE8" w14:textId="77777777" w:rsidR="00554666" w:rsidRDefault="00554666" w:rsidP="00AC51E0"/>
    <w:p w14:paraId="15CC8787" w14:textId="75682DA4" w:rsidR="00E70DA2" w:rsidRDefault="003E69F0" w:rsidP="003E69F0">
      <w:pPr>
        <w:pStyle w:val="Titre1"/>
      </w:pPr>
      <w:bookmarkStart w:id="5" w:name="_Toc106104334"/>
      <w:r>
        <w:t>Introduction</w:t>
      </w:r>
      <w:bookmarkEnd w:id="4"/>
      <w:bookmarkEnd w:id="3"/>
      <w:bookmarkEnd w:id="5"/>
    </w:p>
    <w:p w14:paraId="60D7F6B2" w14:textId="77777777" w:rsidR="003E69F0" w:rsidRPr="003E69F0" w:rsidRDefault="003E69F0" w:rsidP="003E69F0">
      <w:pPr>
        <w:spacing w:line="360" w:lineRule="auto"/>
        <w:jc w:val="both"/>
      </w:pPr>
    </w:p>
    <w:p w14:paraId="6277F8D8" w14:textId="26BE9653" w:rsidR="00932089" w:rsidRDefault="00E70DA2" w:rsidP="003E69F0">
      <w:pPr>
        <w:pStyle w:val="Titre2"/>
      </w:pPr>
      <w:bookmarkStart w:id="6" w:name="_Toc105675595"/>
      <w:bookmarkStart w:id="7" w:name="_Toc106104335"/>
      <w:r>
        <w:t>Remerciement</w:t>
      </w:r>
      <w:bookmarkEnd w:id="6"/>
      <w:r w:rsidR="00BE4DB3">
        <w:t>s</w:t>
      </w:r>
      <w:bookmarkEnd w:id="7"/>
    </w:p>
    <w:p w14:paraId="2F925627" w14:textId="77777777" w:rsidR="00E70DA2" w:rsidRDefault="00E70DA2" w:rsidP="003E69F0">
      <w:pPr>
        <w:spacing w:line="360" w:lineRule="auto"/>
        <w:jc w:val="both"/>
      </w:pPr>
    </w:p>
    <w:p w14:paraId="7C406720" w14:textId="7A05113D" w:rsidR="00750CEB" w:rsidRDefault="00750CEB" w:rsidP="003E69F0">
      <w:pPr>
        <w:spacing w:line="360" w:lineRule="auto"/>
        <w:jc w:val="both"/>
      </w:pPr>
      <w:r>
        <w:t xml:space="preserve">Je tiens à remercier </w:t>
      </w:r>
      <w:r w:rsidR="007D635E">
        <w:t xml:space="preserve">mon maître de stage, </w:t>
      </w:r>
      <w:r w:rsidR="0085442D">
        <w:t xml:space="preserve">M </w:t>
      </w:r>
      <w:r>
        <w:t xml:space="preserve">Gaston EXIL, </w:t>
      </w:r>
      <w:r w:rsidR="007D635E">
        <w:t>responsable du Service Informatique</w:t>
      </w:r>
      <w:r w:rsidR="00C32FD6">
        <w:t xml:space="preserve"> du laboratoire Léon Brillouin</w:t>
      </w:r>
      <w:r w:rsidR="007D635E">
        <w:t>,</w:t>
      </w:r>
      <w:r>
        <w:t xml:space="preserve"> qui </w:t>
      </w:r>
      <w:r w:rsidR="00224E03">
        <w:t>m’</w:t>
      </w:r>
      <w:r w:rsidR="00C32FD6">
        <w:t xml:space="preserve">a </w:t>
      </w:r>
      <w:r>
        <w:t xml:space="preserve">accompagné tout au long de cette expérience professionnelle avec beaucoup de patience et de pédagogie. </w:t>
      </w:r>
    </w:p>
    <w:p w14:paraId="20F1D664" w14:textId="04D8B09C" w:rsidR="00750CEB" w:rsidRDefault="00BE4DB3" w:rsidP="0085442D">
      <w:pPr>
        <w:spacing w:line="360" w:lineRule="auto"/>
        <w:jc w:val="both"/>
      </w:pPr>
      <w:r>
        <w:t xml:space="preserve">Je tiens également à remercier M </w:t>
      </w:r>
      <w:r w:rsidR="0085442D">
        <w:t xml:space="preserve">Éric </w:t>
      </w:r>
      <w:r w:rsidR="009244A0">
        <w:t>ELIOT</w:t>
      </w:r>
      <w:r w:rsidR="0085442D">
        <w:t xml:space="preserve">, Directeur, et M Grégory </w:t>
      </w:r>
      <w:r w:rsidR="009244A0">
        <w:t>CHABOUSSANT</w:t>
      </w:r>
      <w:r w:rsidR="0085442D">
        <w:t xml:space="preserve">, Directeur Adjoint de </w:t>
      </w:r>
      <w:r w:rsidR="00750CEB">
        <w:t>m’avoir donné l’opportunité d’intégrer le</w:t>
      </w:r>
      <w:r w:rsidR="0085442D">
        <w:t xml:space="preserve"> laboratoire.</w:t>
      </w:r>
      <w:r w:rsidR="00750CEB">
        <w:t xml:space="preserve">  </w:t>
      </w:r>
    </w:p>
    <w:p w14:paraId="27A12761" w14:textId="07D26F3A" w:rsidR="00750CEB" w:rsidRDefault="009244A0" w:rsidP="003E69F0">
      <w:pPr>
        <w:spacing w:line="360" w:lineRule="auto"/>
        <w:jc w:val="both"/>
      </w:pPr>
      <w:r>
        <w:t xml:space="preserve">Je </w:t>
      </w:r>
      <w:r w:rsidR="001454CA">
        <w:t xml:space="preserve">tiens </w:t>
      </w:r>
      <w:r w:rsidR="00BE4DB3">
        <w:t xml:space="preserve">aussi </w:t>
      </w:r>
      <w:r w:rsidR="001454CA">
        <w:t xml:space="preserve">à remercier </w:t>
      </w:r>
      <w:r w:rsidR="00BE4DB3">
        <w:t xml:space="preserve">Aurore VERDIER </w:t>
      </w:r>
      <w:r w:rsidR="001454CA">
        <w:t xml:space="preserve">pour </w:t>
      </w:r>
      <w:r w:rsidR="00BE4DB3">
        <w:t>toute l’aide qu’elle m’a apporté afin que je puisse réaliser ce stage dans les meilleures conditions.</w:t>
      </w:r>
    </w:p>
    <w:p w14:paraId="4465315F" w14:textId="7703D776" w:rsidR="00E70DA2" w:rsidRDefault="001454CA" w:rsidP="003E69F0">
      <w:pPr>
        <w:spacing w:line="360" w:lineRule="auto"/>
        <w:jc w:val="both"/>
      </w:pPr>
      <w:r>
        <w:t xml:space="preserve"> </w:t>
      </w:r>
      <w:r w:rsidR="00BE4DB3">
        <w:t xml:space="preserve">Enfin, </w:t>
      </w:r>
      <w:r>
        <w:t xml:space="preserve">je remercie les </w:t>
      </w:r>
      <w:r w:rsidR="00BE4DB3">
        <w:t xml:space="preserve">collaborateurs </w:t>
      </w:r>
      <w:r>
        <w:t xml:space="preserve">du pôle administratif et financier du laboratoire </w:t>
      </w:r>
      <w:r w:rsidR="00750CEB">
        <w:t xml:space="preserve">pour </w:t>
      </w:r>
      <w:r w:rsidR="00BE4DB3">
        <w:t xml:space="preserve">leur disponibilité et </w:t>
      </w:r>
      <w:r w:rsidR="00750CEB">
        <w:t xml:space="preserve">les conseils qu’ils ont pu me </w:t>
      </w:r>
      <w:r>
        <w:t>donner</w:t>
      </w:r>
      <w:r w:rsidR="00750CEB">
        <w:t xml:space="preserve"> </w:t>
      </w:r>
      <w:r>
        <w:t xml:space="preserve">au cours de ces </w:t>
      </w:r>
      <w:r w:rsidR="00750CEB">
        <w:t>deux mois.</w:t>
      </w:r>
      <w:r w:rsidR="00E70DA2">
        <w:br w:type="page"/>
      </w:r>
    </w:p>
    <w:p w14:paraId="737946F9" w14:textId="77777777" w:rsidR="00572AB5" w:rsidRDefault="00572AB5" w:rsidP="003E69F0">
      <w:pPr>
        <w:spacing w:line="360" w:lineRule="auto"/>
        <w:jc w:val="both"/>
      </w:pPr>
    </w:p>
    <w:p w14:paraId="0EA4B4EC" w14:textId="22DC9FB7" w:rsidR="00572AB5" w:rsidRDefault="00572AB5" w:rsidP="00572AB5">
      <w:pPr>
        <w:pStyle w:val="Titre2"/>
      </w:pPr>
      <w:bookmarkStart w:id="8" w:name="_Toc105675596"/>
      <w:bookmarkStart w:id="9" w:name="_Toc106104336"/>
      <w:r>
        <w:t>Résumé</w:t>
      </w:r>
      <w:bookmarkEnd w:id="8"/>
      <w:bookmarkEnd w:id="9"/>
      <w:r>
        <w:t xml:space="preserve"> </w:t>
      </w:r>
    </w:p>
    <w:p w14:paraId="0E357BFB" w14:textId="77777777" w:rsidR="001454CA" w:rsidRPr="001454CA" w:rsidRDefault="001454CA" w:rsidP="003E69F0">
      <w:pPr>
        <w:jc w:val="both"/>
      </w:pPr>
    </w:p>
    <w:p w14:paraId="6A43F29F" w14:textId="4B7AFF9E" w:rsidR="00737E2D" w:rsidRDefault="001454CA" w:rsidP="003E69F0">
      <w:pPr>
        <w:spacing w:line="360" w:lineRule="auto"/>
        <w:jc w:val="both"/>
      </w:pPr>
      <w:r>
        <w:t>Du 19 avril 2022 au 1</w:t>
      </w:r>
      <w:r w:rsidRPr="001C0210">
        <w:rPr>
          <w:vertAlign w:val="superscript"/>
        </w:rPr>
        <w:t>er</w:t>
      </w:r>
      <w:r>
        <w:t xml:space="preserve"> </w:t>
      </w:r>
      <w:r w:rsidR="00CB4EF6">
        <w:t>juillet</w:t>
      </w:r>
      <w:r>
        <w:t xml:space="preserve"> 2022, j’ai effectué mon stage de fin d’études au Commissariat à l’Energie Atomique et aux Energies Alternatives sur le site de Saclay </w:t>
      </w:r>
      <w:r w:rsidR="00224E03">
        <w:t xml:space="preserve">(Essonne – France) au sein du </w:t>
      </w:r>
      <w:r>
        <w:t xml:space="preserve">laboratoire </w:t>
      </w:r>
      <w:r w:rsidRPr="00572AB5">
        <w:t>Léon Brillouin</w:t>
      </w:r>
      <w:r>
        <w:t xml:space="preserve">. </w:t>
      </w:r>
    </w:p>
    <w:p w14:paraId="5FBD7BF4" w14:textId="07FBFC22" w:rsidR="00572AB5" w:rsidRDefault="00522F83" w:rsidP="003E69F0">
      <w:pPr>
        <w:spacing w:line="360" w:lineRule="auto"/>
        <w:jc w:val="both"/>
      </w:pPr>
      <w:r>
        <w:t xml:space="preserve">Au cours de </w:t>
      </w:r>
      <w:r w:rsidR="001454CA">
        <w:t>ce stage au</w:t>
      </w:r>
      <w:r w:rsidR="00DF7FCB">
        <w:t xml:space="preserve"> </w:t>
      </w:r>
      <w:r>
        <w:t xml:space="preserve">sein du </w:t>
      </w:r>
      <w:r w:rsidR="001454CA">
        <w:t>Service Informatique, je me suis intéressé au d</w:t>
      </w:r>
      <w:r w:rsidR="001454CA" w:rsidRPr="00EE2988">
        <w:t xml:space="preserve">éveloppement </w:t>
      </w:r>
      <w:r w:rsidR="00224E03">
        <w:t>de</w:t>
      </w:r>
      <w:r w:rsidR="00224E03" w:rsidRPr="00EE2988">
        <w:t xml:space="preserve"> </w:t>
      </w:r>
      <w:r w:rsidR="001454CA" w:rsidRPr="00EE2988">
        <w:t>logiciel</w:t>
      </w:r>
      <w:r w:rsidR="00224E03">
        <w:t>s</w:t>
      </w:r>
      <w:r w:rsidR="001454CA" w:rsidRPr="00EE2988">
        <w:t xml:space="preserve"> d'aide au traitement de données </w:t>
      </w:r>
      <w:r w:rsidR="001454CA" w:rsidRPr="00ED11D8">
        <w:t>expérimentale</w:t>
      </w:r>
      <w:r w:rsidR="00A94965" w:rsidRPr="00ED11D8">
        <w:t>s</w:t>
      </w:r>
      <w:r w:rsidR="001454CA" w:rsidRPr="00EE2988">
        <w:t xml:space="preserve"> en utilisant l'intelligence artificielle.</w:t>
      </w:r>
      <w:r w:rsidR="001454CA">
        <w:t xml:space="preserve"> </w:t>
      </w:r>
    </w:p>
    <w:p w14:paraId="04C8E7E9" w14:textId="192A64E1" w:rsidR="00EE2988" w:rsidRDefault="0048034F" w:rsidP="003E69F0">
      <w:pPr>
        <w:spacing w:line="360" w:lineRule="auto"/>
        <w:jc w:val="both"/>
      </w:pPr>
      <w:r>
        <w:t>C</w:t>
      </w:r>
      <w:r w:rsidR="001C0210">
        <w:t>e sta</w:t>
      </w:r>
      <w:r w:rsidR="00EE2988">
        <w:t xml:space="preserve">ge </w:t>
      </w:r>
      <w:r w:rsidR="00C32FD6">
        <w:t xml:space="preserve">a été </w:t>
      </w:r>
      <w:r w:rsidR="00EE2988">
        <w:t>l’occasion pour moi de mettre en application mes compétences de développeur acquises durant mes deux années d’études.</w:t>
      </w:r>
      <w:r w:rsidR="001C0210">
        <w:t xml:space="preserve"> Au-delà de l’enrichi</w:t>
      </w:r>
      <w:r w:rsidR="00EE2988">
        <w:t>ssement de mes connaissances dans le développement informatique</w:t>
      </w:r>
      <w:r w:rsidR="001C0210">
        <w:t xml:space="preserve">, cette </w:t>
      </w:r>
      <w:r w:rsidR="00522F83">
        <w:t xml:space="preserve">expérience </w:t>
      </w:r>
      <w:r w:rsidR="001C0210">
        <w:t xml:space="preserve">m’a permis de </w:t>
      </w:r>
      <w:r w:rsidR="00522F83">
        <w:t xml:space="preserve">de découvrir les missions </w:t>
      </w:r>
      <w:r w:rsidR="001C0210">
        <w:t xml:space="preserve">des </w:t>
      </w:r>
      <w:r w:rsidR="00A94965" w:rsidRPr="00ED11D8">
        <w:t>développeurs</w:t>
      </w:r>
      <w:r w:rsidR="00EE2988">
        <w:t xml:space="preserve"> dans le monde professionnel</w:t>
      </w:r>
      <w:r w:rsidR="001C0210">
        <w:t>.</w:t>
      </w:r>
    </w:p>
    <w:p w14:paraId="18B276D8" w14:textId="05577983" w:rsidR="003E69F0" w:rsidRDefault="003E69F0" w:rsidP="003E69F0">
      <w:pPr>
        <w:spacing w:line="360" w:lineRule="auto"/>
        <w:jc w:val="both"/>
      </w:pPr>
    </w:p>
    <w:p w14:paraId="2A7587FF" w14:textId="77777777" w:rsidR="00E70DA2" w:rsidRDefault="00E70DA2" w:rsidP="003E69F0">
      <w:pPr>
        <w:spacing w:line="360" w:lineRule="auto"/>
        <w:jc w:val="both"/>
      </w:pPr>
    </w:p>
    <w:p w14:paraId="79EF1DDF" w14:textId="53592332" w:rsidR="00E70DA2" w:rsidRDefault="00E70DA2" w:rsidP="00E70DA2">
      <w:pPr>
        <w:pStyle w:val="Titre2"/>
      </w:pPr>
      <w:bookmarkStart w:id="10" w:name="_Toc105675597"/>
      <w:bookmarkStart w:id="11" w:name="_Toc106104337"/>
      <w:r>
        <w:t>Probl</w:t>
      </w:r>
      <w:r w:rsidR="001958BF">
        <w:t>ématique et objectifs de stage</w:t>
      </w:r>
      <w:bookmarkEnd w:id="10"/>
      <w:bookmarkEnd w:id="11"/>
      <w:r w:rsidR="001958BF">
        <w:t xml:space="preserve"> </w:t>
      </w:r>
    </w:p>
    <w:p w14:paraId="6559E4DA" w14:textId="77777777" w:rsidR="001958BF" w:rsidRDefault="001958BF" w:rsidP="003E69F0">
      <w:pPr>
        <w:spacing w:line="360" w:lineRule="auto"/>
        <w:jc w:val="both"/>
      </w:pPr>
    </w:p>
    <w:p w14:paraId="70A04DE6" w14:textId="77777777" w:rsidR="0048034F" w:rsidRDefault="001958BF" w:rsidP="00DE5C38">
      <w:pPr>
        <w:spacing w:line="360" w:lineRule="auto"/>
        <w:jc w:val="both"/>
      </w:pPr>
      <w:r w:rsidRPr="002B5886">
        <w:t xml:space="preserve">Ce stage a été </w:t>
      </w:r>
      <w:r w:rsidR="00522F83" w:rsidRPr="002B5886">
        <w:t xml:space="preserve">pour moi </w:t>
      </w:r>
      <w:r w:rsidRPr="002B5886">
        <w:t xml:space="preserve">une opportunité </w:t>
      </w:r>
      <w:r w:rsidR="00522F83">
        <w:t xml:space="preserve">enrichissante </w:t>
      </w:r>
      <w:r w:rsidRPr="002B5886">
        <w:t xml:space="preserve">de percevoir comment </w:t>
      </w:r>
      <w:r w:rsidR="00522F83">
        <w:t xml:space="preserve">fonctionne </w:t>
      </w:r>
      <w:r w:rsidRPr="002B5886">
        <w:t xml:space="preserve">une entreprise dans </w:t>
      </w:r>
      <w:r w:rsidR="0048034F">
        <w:t>le</w:t>
      </w:r>
      <w:r w:rsidR="0048034F" w:rsidRPr="002B5886">
        <w:t xml:space="preserve"> </w:t>
      </w:r>
      <w:r w:rsidRPr="002B5886">
        <w:t xml:space="preserve">secteur </w:t>
      </w:r>
      <w:r w:rsidR="002B5886">
        <w:t xml:space="preserve">de la recherche. </w:t>
      </w:r>
    </w:p>
    <w:p w14:paraId="7D3A651D" w14:textId="2F511D9E" w:rsidR="001958BF" w:rsidRPr="00546831" w:rsidRDefault="00522F83" w:rsidP="00DE5C38">
      <w:pPr>
        <w:spacing w:line="360" w:lineRule="auto"/>
        <w:jc w:val="both"/>
      </w:pPr>
      <w:r w:rsidRPr="00DF7FCB">
        <w:t xml:space="preserve">Pour élaborer ce mémoire, </w:t>
      </w:r>
      <w:r w:rsidR="00DF7FCB" w:rsidRPr="00DF7FCB">
        <w:t>j’ai puisé dans les</w:t>
      </w:r>
      <w:r w:rsidRPr="00DF7FCB">
        <w:t xml:space="preserve"> nombreux enseignements </w:t>
      </w:r>
      <w:r w:rsidR="00DF7FCB" w:rsidRPr="00DF7FCB">
        <w:t xml:space="preserve">issus des missions qui m’ont été confiées. De plus, les différents échanges que j’ai pu mener avec les collaborateurs du laboratoire et plus particulièrement de son service informatique sont autant d’enrichissements </w:t>
      </w:r>
      <w:r w:rsidR="00C32FD6">
        <w:t>qui ont permis</w:t>
      </w:r>
      <w:r w:rsidR="00C32FD6" w:rsidRPr="00DF7FCB">
        <w:t xml:space="preserve"> </w:t>
      </w:r>
      <w:r w:rsidR="00DF7FCB" w:rsidRPr="00DF7FCB">
        <w:t>de rendre ce rapport cohérent.</w:t>
      </w:r>
      <w:r w:rsidR="001958BF" w:rsidRPr="0059376C">
        <w:rPr>
          <w:highlight w:val="yellow"/>
        </w:rPr>
        <w:br w:type="page"/>
      </w:r>
    </w:p>
    <w:p w14:paraId="444607CA" w14:textId="43D12071" w:rsidR="007806B4" w:rsidRDefault="00B60E3A" w:rsidP="007806B4">
      <w:pPr>
        <w:pStyle w:val="Titre1"/>
      </w:pPr>
      <w:bookmarkStart w:id="12" w:name="_Toc105675598"/>
      <w:bookmarkStart w:id="13" w:name="_Toc106104338"/>
      <w:r>
        <w:rPr>
          <w:noProof/>
          <w:lang w:eastAsia="fr-FR"/>
        </w:rPr>
        <w:drawing>
          <wp:anchor distT="0" distB="0" distL="114300" distR="114300" simplePos="0" relativeHeight="251639296" behindDoc="0" locked="0" layoutInCell="1" allowOverlap="1" wp14:anchorId="4483C8CE" wp14:editId="20ECE502">
            <wp:simplePos x="0" y="0"/>
            <wp:positionH relativeFrom="margin">
              <wp:posOffset>4462780</wp:posOffset>
            </wp:positionH>
            <wp:positionV relativeFrom="paragraph">
              <wp:posOffset>-498475</wp:posOffset>
            </wp:positionV>
            <wp:extent cx="1603168" cy="1307875"/>
            <wp:effectExtent l="0" t="0" r="0" b="698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3168" cy="1307875"/>
                    </a:xfrm>
                    <a:prstGeom prst="rect">
                      <a:avLst/>
                    </a:prstGeom>
                  </pic:spPr>
                </pic:pic>
              </a:graphicData>
            </a:graphic>
            <wp14:sizeRelH relativeFrom="margin">
              <wp14:pctWidth>0</wp14:pctWidth>
            </wp14:sizeRelH>
            <wp14:sizeRelV relativeFrom="margin">
              <wp14:pctHeight>0</wp14:pctHeight>
            </wp14:sizeRelV>
          </wp:anchor>
        </w:drawing>
      </w:r>
      <w:r w:rsidR="007806B4">
        <w:t xml:space="preserve">Présentation </w:t>
      </w:r>
      <w:r w:rsidR="00DD4099">
        <w:t>de l’entreprise</w:t>
      </w:r>
      <w:bookmarkEnd w:id="12"/>
      <w:bookmarkEnd w:id="13"/>
    </w:p>
    <w:p w14:paraId="5E7458E9" w14:textId="6DE1F1E1" w:rsidR="00B60E3A" w:rsidRDefault="00B60E3A" w:rsidP="003E69F0">
      <w:pPr>
        <w:spacing w:line="360" w:lineRule="auto"/>
        <w:jc w:val="both"/>
      </w:pPr>
    </w:p>
    <w:p w14:paraId="10093AAE" w14:textId="77777777" w:rsidR="003E69F0" w:rsidRPr="00B60E3A" w:rsidRDefault="003E69F0" w:rsidP="003E69F0">
      <w:pPr>
        <w:spacing w:line="360" w:lineRule="auto"/>
        <w:jc w:val="both"/>
      </w:pPr>
    </w:p>
    <w:p w14:paraId="3083BD9C" w14:textId="7F2F40B8" w:rsidR="00BB28A1" w:rsidRDefault="00BB28A1" w:rsidP="00BB28A1">
      <w:pPr>
        <w:pStyle w:val="Titre2"/>
      </w:pPr>
      <w:bookmarkStart w:id="14" w:name="_Toc105675599"/>
      <w:bookmarkStart w:id="15" w:name="_Toc106104339"/>
      <w:r>
        <w:t>LE CEA</w:t>
      </w:r>
      <w:bookmarkEnd w:id="14"/>
      <w:bookmarkEnd w:id="15"/>
    </w:p>
    <w:p w14:paraId="42FE96A5" w14:textId="77777777" w:rsidR="003E69F0" w:rsidRDefault="003E69F0" w:rsidP="003E69F0">
      <w:pPr>
        <w:spacing w:line="360" w:lineRule="auto"/>
        <w:jc w:val="both"/>
      </w:pPr>
    </w:p>
    <w:p w14:paraId="55AA4FB2" w14:textId="625E02A0" w:rsidR="00243D93" w:rsidRDefault="002C6169" w:rsidP="003E69F0">
      <w:pPr>
        <w:spacing w:line="360" w:lineRule="auto"/>
        <w:jc w:val="both"/>
      </w:pPr>
      <w:r w:rsidRPr="002C6169">
        <w:t xml:space="preserve">Le Commissariat à </w:t>
      </w:r>
      <w:r w:rsidR="00243D93" w:rsidRPr="002C6169">
        <w:t>l’</w:t>
      </w:r>
      <w:r w:rsidR="00243D93">
        <w:t>É</w:t>
      </w:r>
      <w:r w:rsidR="00243D93" w:rsidRPr="002C6169">
        <w:t xml:space="preserve">nergie </w:t>
      </w:r>
      <w:r w:rsidR="00243D93">
        <w:t>A</w:t>
      </w:r>
      <w:r w:rsidR="00243D93" w:rsidRPr="002C6169">
        <w:t xml:space="preserve">tomique </w:t>
      </w:r>
      <w:r w:rsidRPr="002C6169">
        <w:t xml:space="preserve">et aux </w:t>
      </w:r>
      <w:r w:rsidR="00243D93">
        <w:t>É</w:t>
      </w:r>
      <w:r w:rsidR="00243D93" w:rsidRPr="002C6169">
        <w:t xml:space="preserve">nergies </w:t>
      </w:r>
      <w:r w:rsidR="00243D93">
        <w:t>A</w:t>
      </w:r>
      <w:r w:rsidR="00243D93" w:rsidRPr="002C6169">
        <w:t xml:space="preserve">lternatives </w:t>
      </w:r>
      <w:r w:rsidRPr="002C6169">
        <w:t>est un organisme public de recherche à caractère scientifique, technique et industriel</w:t>
      </w:r>
      <w:r w:rsidR="00243D93">
        <w:t>. Il est classé comme Établissement Public à caractère Industriel et Commercial</w:t>
      </w:r>
      <w:r w:rsidRPr="002C6169">
        <w:t xml:space="preserve"> (EPIC).</w:t>
      </w:r>
    </w:p>
    <w:p w14:paraId="1F98F5E9" w14:textId="4B97A92A" w:rsidR="00243D93" w:rsidRDefault="002C6169" w:rsidP="003E69F0">
      <w:pPr>
        <w:spacing w:line="360" w:lineRule="auto"/>
        <w:jc w:val="both"/>
      </w:pPr>
      <w:r w:rsidRPr="002C6169">
        <w:t xml:space="preserve">Acteur majeur de la recherche, du développement et de l'innovation, le CEA intervient dans quatre domaines : </w:t>
      </w:r>
    </w:p>
    <w:p w14:paraId="77B224EC" w14:textId="77777777" w:rsidR="00243D93" w:rsidRDefault="002C6169" w:rsidP="00243D93">
      <w:pPr>
        <w:pStyle w:val="Paragraphedeliste"/>
        <w:numPr>
          <w:ilvl w:val="0"/>
          <w:numId w:val="25"/>
        </w:numPr>
        <w:spacing w:line="360" w:lineRule="auto"/>
        <w:jc w:val="both"/>
      </w:pPr>
      <w:proofErr w:type="gramStart"/>
      <w:r w:rsidRPr="002C6169">
        <w:t>la</w:t>
      </w:r>
      <w:proofErr w:type="gramEnd"/>
      <w:r w:rsidRPr="002C6169">
        <w:t xml:space="preserve"> défense et la sécurité, </w:t>
      </w:r>
    </w:p>
    <w:p w14:paraId="0126026D" w14:textId="7C0344BC" w:rsidR="00243D93" w:rsidRDefault="00243D93" w:rsidP="00243D93">
      <w:pPr>
        <w:pStyle w:val="Paragraphedeliste"/>
        <w:numPr>
          <w:ilvl w:val="0"/>
          <w:numId w:val="25"/>
        </w:numPr>
        <w:spacing w:line="360" w:lineRule="auto"/>
        <w:jc w:val="both"/>
      </w:pPr>
      <w:proofErr w:type="gramStart"/>
      <w:r w:rsidRPr="002C6169">
        <w:t>les</w:t>
      </w:r>
      <w:proofErr w:type="gramEnd"/>
      <w:r w:rsidRPr="002C6169">
        <w:t xml:space="preserve"> énergies basses carbones (nucléaires et renouvelables</w:t>
      </w:r>
      <w:r w:rsidR="002C6169" w:rsidRPr="002C6169">
        <w:t xml:space="preserve">), </w:t>
      </w:r>
    </w:p>
    <w:p w14:paraId="2470DAE2" w14:textId="74D7DE3F" w:rsidR="00243D93" w:rsidRDefault="002C6169" w:rsidP="00243D93">
      <w:pPr>
        <w:pStyle w:val="Paragraphedeliste"/>
        <w:numPr>
          <w:ilvl w:val="0"/>
          <w:numId w:val="25"/>
        </w:numPr>
        <w:spacing w:line="360" w:lineRule="auto"/>
        <w:jc w:val="both"/>
      </w:pPr>
      <w:proofErr w:type="gramStart"/>
      <w:r w:rsidRPr="002C6169">
        <w:t>la</w:t>
      </w:r>
      <w:proofErr w:type="gramEnd"/>
      <w:r w:rsidRPr="002C6169">
        <w:t xml:space="preserve"> recherche technologique pour l'industrie</w:t>
      </w:r>
      <w:r w:rsidR="003D7C5E">
        <w:t>,</w:t>
      </w:r>
    </w:p>
    <w:p w14:paraId="5841EB7F" w14:textId="77777777" w:rsidR="00243D93" w:rsidRDefault="002C6169" w:rsidP="00243D93">
      <w:pPr>
        <w:pStyle w:val="Paragraphedeliste"/>
        <w:numPr>
          <w:ilvl w:val="0"/>
          <w:numId w:val="25"/>
        </w:numPr>
        <w:spacing w:line="360" w:lineRule="auto"/>
        <w:jc w:val="both"/>
      </w:pPr>
      <w:proofErr w:type="gramStart"/>
      <w:r w:rsidRPr="002C6169">
        <w:t>la</w:t>
      </w:r>
      <w:proofErr w:type="gramEnd"/>
      <w:r w:rsidRPr="002C6169">
        <w:t xml:space="preserve"> recherche fondamentale (sciences de la matière et sciences de la vie).</w:t>
      </w:r>
    </w:p>
    <w:p w14:paraId="6984389B" w14:textId="5D76C558" w:rsidR="00DF2C33" w:rsidRDefault="00DF2C33" w:rsidP="00DF2C33">
      <w:pPr>
        <w:spacing w:line="360" w:lineRule="auto"/>
        <w:jc w:val="both"/>
      </w:pPr>
      <w:r>
        <w:t>Fort de son expertise reconnue</w:t>
      </w:r>
      <w:r w:rsidRPr="002C6169">
        <w:t>, le CEA participe</w:t>
      </w:r>
      <w:r>
        <w:t xml:space="preserve">, depuis près de 80 ans, </w:t>
      </w:r>
      <w:r w:rsidRPr="002C6169">
        <w:t>à la mise en place de projets avec de nombreux partenaires</w:t>
      </w:r>
      <w:r>
        <w:t xml:space="preserve"> et conduit, pour le compte de l’Etat, des programmes de recherche visant à accroître la connaissance scientifique et à contribuer à l’innovation dans de nombreux domaines.</w:t>
      </w:r>
    </w:p>
    <w:p w14:paraId="4EE429AD" w14:textId="7EB4BA20" w:rsidR="00F76C96" w:rsidRDefault="00AB4B81" w:rsidP="00F76C96">
      <w:pPr>
        <w:spacing w:line="360" w:lineRule="auto"/>
        <w:jc w:val="both"/>
      </w:pPr>
      <w:r>
        <w:t>E</w:t>
      </w:r>
      <w:r w:rsidR="00F76C96">
        <w:t>n 2010</w:t>
      </w:r>
      <w:r>
        <w:t>,</w:t>
      </w:r>
      <w:r w:rsidR="00F76C96">
        <w:t xml:space="preserve"> le CEA, historiquement le Commissariat à l’Énergie Atomique, a vu sa mission évoluer et a changé de nom pour devenir le Commissariat à l’Énergie Atomique et aux Énergies Alternatives.</w:t>
      </w:r>
    </w:p>
    <w:p w14:paraId="042ABE82" w14:textId="0C07FB11" w:rsidR="00DF2C33" w:rsidRDefault="005B6324" w:rsidP="003E69F0">
      <w:pPr>
        <w:spacing w:line="360" w:lineRule="auto"/>
        <w:jc w:val="both"/>
      </w:pPr>
      <w:r>
        <w:t xml:space="preserve">Le CEA </w:t>
      </w:r>
      <w:r w:rsidR="00F76C96">
        <w:t>dénombre 20</w:t>
      </w:r>
      <w:r>
        <w:t> </w:t>
      </w:r>
      <w:r w:rsidRPr="005B6324">
        <w:t>181</w:t>
      </w:r>
      <w:r>
        <w:t xml:space="preserve"> salariés dont 1</w:t>
      </w:r>
      <w:r w:rsidRPr="005B6324">
        <w:t xml:space="preserve"> 233</w:t>
      </w:r>
      <w:r>
        <w:t xml:space="preserve"> doctorants et </w:t>
      </w:r>
      <w:r w:rsidR="0016559C" w:rsidRPr="005D3193">
        <w:t>176</w:t>
      </w:r>
      <w:r w:rsidR="0016559C">
        <w:rPr>
          <w:rFonts w:cs="Arial"/>
          <w:color w:val="353535"/>
          <w:sz w:val="21"/>
          <w:szCs w:val="21"/>
        </w:rPr>
        <w:t> </w:t>
      </w:r>
      <w:proofErr w:type="spellStart"/>
      <w:r>
        <w:t>post-doctorants</w:t>
      </w:r>
      <w:proofErr w:type="spellEnd"/>
      <w:r w:rsidR="00DF2C33">
        <w:t xml:space="preserve">. Son budget annuel atteint </w:t>
      </w:r>
      <w:r w:rsidR="0016559C" w:rsidRPr="0016559C">
        <w:t>5 milliards</w:t>
      </w:r>
      <w:r w:rsidR="0016559C">
        <w:t xml:space="preserve"> </w:t>
      </w:r>
      <w:r w:rsidR="00DF2C33">
        <w:t>d’euro</w:t>
      </w:r>
      <w:r>
        <w:t xml:space="preserve">. </w:t>
      </w:r>
    </w:p>
    <w:p w14:paraId="20063387" w14:textId="0EB9A114" w:rsidR="00FE7992" w:rsidRDefault="00DF2C33" w:rsidP="003E69F0">
      <w:pPr>
        <w:spacing w:line="360" w:lineRule="auto"/>
        <w:jc w:val="both"/>
      </w:pPr>
      <w:r>
        <w:t>Ses travaux lui ont permis de déposer de très nombreux brevets. Ainsi selon le classement annuel des déposants de brevets de l’Institut National de la Propriété Industrielle (INPI)</w:t>
      </w:r>
      <w:r w:rsidR="00FE7992">
        <w:t xml:space="preserve">, </w:t>
      </w:r>
      <w:r w:rsidR="00862156">
        <w:t xml:space="preserve">en 2021, </w:t>
      </w:r>
      <w:r>
        <w:t>le CEA est</w:t>
      </w:r>
      <w:r w:rsidR="00FE7992">
        <w:t xml:space="preserve"> : </w:t>
      </w:r>
    </w:p>
    <w:p w14:paraId="4B115DA4" w14:textId="77777777" w:rsidR="00FE7992" w:rsidRDefault="00DF2C33" w:rsidP="00FE7992">
      <w:pPr>
        <w:pStyle w:val="Paragraphedeliste"/>
        <w:numPr>
          <w:ilvl w:val="0"/>
          <w:numId w:val="26"/>
        </w:numPr>
        <w:spacing w:line="360" w:lineRule="auto"/>
        <w:jc w:val="both"/>
      </w:pPr>
      <w:proofErr w:type="gramStart"/>
      <w:r>
        <w:t>le</w:t>
      </w:r>
      <w:proofErr w:type="gramEnd"/>
      <w:r>
        <w:t xml:space="preserve"> </w:t>
      </w:r>
      <w:r w:rsidR="00FE7992">
        <w:t>1</w:t>
      </w:r>
      <w:r w:rsidR="00FE7992" w:rsidRPr="00FE7992">
        <w:rPr>
          <w:vertAlign w:val="superscript"/>
        </w:rPr>
        <w:t>er</w:t>
      </w:r>
      <w:r>
        <w:t xml:space="preserve"> organisme de recherche français</w:t>
      </w:r>
      <w:r w:rsidR="00FE7992">
        <w:t xml:space="preserve"> avec 528 dépôts de brevets,</w:t>
      </w:r>
    </w:p>
    <w:p w14:paraId="107A6561" w14:textId="1EBA72BE" w:rsidR="005B6324" w:rsidRDefault="00FE7992" w:rsidP="00FE7992">
      <w:pPr>
        <w:pStyle w:val="Paragraphedeliste"/>
        <w:numPr>
          <w:ilvl w:val="0"/>
          <w:numId w:val="26"/>
        </w:numPr>
        <w:spacing w:line="360" w:lineRule="auto"/>
        <w:jc w:val="both"/>
      </w:pPr>
      <w:proofErr w:type="gramStart"/>
      <w:r>
        <w:t>le</w:t>
      </w:r>
      <w:proofErr w:type="gramEnd"/>
      <w:r>
        <w:t xml:space="preserve"> 2</w:t>
      </w:r>
      <w:r w:rsidRPr="00FE7992">
        <w:rPr>
          <w:vertAlign w:val="superscript"/>
        </w:rPr>
        <w:t>ème</w:t>
      </w:r>
      <w:r>
        <w:t xml:space="preserve"> plus important dépositaire de brevets derrière le groupe Safran et devant les groupes Valeo et Saint-Gobain.</w:t>
      </w:r>
    </w:p>
    <w:p w14:paraId="00F2982E" w14:textId="77777777" w:rsidR="00FE7992" w:rsidRDefault="00FE7992" w:rsidP="003E69F0">
      <w:pPr>
        <w:spacing w:line="360" w:lineRule="auto"/>
        <w:jc w:val="both"/>
      </w:pPr>
      <w:r>
        <w:t xml:space="preserve">Le CEA, c’est également : </w:t>
      </w:r>
    </w:p>
    <w:p w14:paraId="42D1AFB8" w14:textId="77777777" w:rsidR="00FE7992" w:rsidRDefault="00FE7992" w:rsidP="00FE7992">
      <w:pPr>
        <w:pStyle w:val="Paragraphedeliste"/>
        <w:numPr>
          <w:ilvl w:val="0"/>
          <w:numId w:val="27"/>
        </w:numPr>
        <w:spacing w:line="360" w:lineRule="auto"/>
        <w:jc w:val="both"/>
      </w:pPr>
      <w:proofErr w:type="gramStart"/>
      <w:r>
        <w:t>le</w:t>
      </w:r>
      <w:proofErr w:type="gramEnd"/>
      <w:r>
        <w:t xml:space="preserve"> seul organisme de recherche français figurant dans le classement des « 100 premiers innovateurs mondiaux » publié par </w:t>
      </w:r>
      <w:proofErr w:type="spellStart"/>
      <w:r>
        <w:t>Clarivate</w:t>
      </w:r>
      <w:proofErr w:type="spellEnd"/>
      <w:r>
        <w:t xml:space="preserve"> Analytics et ce depuis 10 années,</w:t>
      </w:r>
    </w:p>
    <w:p w14:paraId="0096B86E" w14:textId="77777777" w:rsidR="00FE7992" w:rsidRDefault="00FE7992" w:rsidP="00FE7992">
      <w:pPr>
        <w:pStyle w:val="Paragraphedeliste"/>
        <w:numPr>
          <w:ilvl w:val="0"/>
          <w:numId w:val="27"/>
        </w:numPr>
        <w:spacing w:line="360" w:lineRule="auto"/>
        <w:jc w:val="both"/>
      </w:pPr>
      <w:proofErr w:type="gramStart"/>
      <w:r>
        <w:t>plus</w:t>
      </w:r>
      <w:proofErr w:type="gramEnd"/>
      <w:r>
        <w:t xml:space="preserve"> de 5 000 publications annuelles,</w:t>
      </w:r>
    </w:p>
    <w:p w14:paraId="72150E06" w14:textId="4C48B1E8" w:rsidR="003E69F0" w:rsidRDefault="00F66726" w:rsidP="00FE7992">
      <w:pPr>
        <w:pStyle w:val="Paragraphedeliste"/>
        <w:numPr>
          <w:ilvl w:val="0"/>
          <w:numId w:val="27"/>
        </w:numPr>
        <w:spacing w:line="360" w:lineRule="auto"/>
        <w:jc w:val="both"/>
      </w:pPr>
      <w:proofErr w:type="gramStart"/>
      <w:r>
        <w:t>le</w:t>
      </w:r>
      <w:proofErr w:type="gramEnd"/>
      <w:r>
        <w:t xml:space="preserve"> 1</w:t>
      </w:r>
      <w:r w:rsidRPr="00F66726">
        <w:rPr>
          <w:vertAlign w:val="superscript"/>
        </w:rPr>
        <w:t>er</w:t>
      </w:r>
      <w:r>
        <w:t xml:space="preserve"> organisme de recherche public au classement mondial des dépositaires selon le traité de coopération en matière de brevets (PCT) de l’Organisation Mondiale de la Protection Intellectuelle (OMPI). </w:t>
      </w:r>
      <w:r w:rsidR="00FE7992">
        <w:t xml:space="preserve"> </w:t>
      </w:r>
      <w:r w:rsidR="003E69F0">
        <w:br w:type="page"/>
      </w:r>
    </w:p>
    <w:p w14:paraId="2CC7E53B" w14:textId="26B6FC99" w:rsidR="006209FE" w:rsidRDefault="00C44D8F" w:rsidP="003E69F0">
      <w:pPr>
        <w:spacing w:line="360" w:lineRule="auto"/>
        <w:jc w:val="both"/>
      </w:pPr>
      <w:r>
        <w:rPr>
          <w:noProof/>
          <w:lang w:eastAsia="fr-FR"/>
        </w:rPr>
        <w:drawing>
          <wp:anchor distT="0" distB="0" distL="114300" distR="114300" simplePos="0" relativeHeight="251641344" behindDoc="1" locked="0" layoutInCell="1" allowOverlap="1" wp14:anchorId="4627F6A1" wp14:editId="3B1A4A74">
            <wp:simplePos x="0" y="0"/>
            <wp:positionH relativeFrom="margin">
              <wp:posOffset>4613733</wp:posOffset>
            </wp:positionH>
            <wp:positionV relativeFrom="paragraph">
              <wp:posOffset>-420562</wp:posOffset>
            </wp:positionV>
            <wp:extent cx="1200150" cy="12001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éléchargement.jfif"/>
                    <pic:cNvPicPr/>
                  </pic:nvPicPr>
                  <pic:blipFill>
                    <a:blip r:embed="rId8">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14:sizeRelH relativeFrom="margin">
              <wp14:pctWidth>0</wp14:pctWidth>
            </wp14:sizeRelH>
            <wp14:sizeRelV relativeFrom="margin">
              <wp14:pctHeight>0</wp14:pctHeight>
            </wp14:sizeRelV>
          </wp:anchor>
        </w:drawing>
      </w:r>
    </w:p>
    <w:p w14:paraId="0BB1D563" w14:textId="69F4F4AC" w:rsidR="006209FE" w:rsidRDefault="006209FE" w:rsidP="006209FE">
      <w:pPr>
        <w:pStyle w:val="Titre2"/>
      </w:pPr>
      <w:bookmarkStart w:id="16" w:name="_Toc105675600"/>
      <w:bookmarkStart w:id="17" w:name="_Toc106104340"/>
      <w:r>
        <w:t>LE CNRS</w:t>
      </w:r>
      <w:bookmarkEnd w:id="16"/>
      <w:bookmarkEnd w:id="17"/>
    </w:p>
    <w:p w14:paraId="4053FF59" w14:textId="77777777" w:rsidR="006209FE" w:rsidRDefault="006209FE" w:rsidP="003E69F0">
      <w:pPr>
        <w:spacing w:line="360" w:lineRule="auto"/>
        <w:jc w:val="both"/>
      </w:pPr>
    </w:p>
    <w:p w14:paraId="19D97418" w14:textId="77777777" w:rsidR="00CA0E4E" w:rsidRDefault="00CA0E4E" w:rsidP="003E69F0">
      <w:pPr>
        <w:spacing w:line="360" w:lineRule="auto"/>
        <w:jc w:val="both"/>
      </w:pPr>
    </w:p>
    <w:p w14:paraId="46478061" w14:textId="1C24D5FC" w:rsidR="008E1F5B" w:rsidRPr="007728F4" w:rsidRDefault="006209FE" w:rsidP="003E69F0">
      <w:pPr>
        <w:spacing w:line="360" w:lineRule="auto"/>
        <w:jc w:val="both"/>
        <w:rPr>
          <w:rFonts w:cs="Arial"/>
          <w:color w:val="000000" w:themeColor="text1"/>
          <w:szCs w:val="24"/>
          <w:bdr w:val="none" w:sz="0" w:space="0" w:color="auto" w:frame="1"/>
          <w:shd w:val="clear" w:color="auto" w:fill="FFFFFF"/>
        </w:rPr>
      </w:pPr>
      <w:r w:rsidRPr="007728F4">
        <w:rPr>
          <w:szCs w:val="24"/>
          <w:shd w:val="clear" w:color="auto" w:fill="FFFFFF"/>
        </w:rPr>
        <w:t xml:space="preserve">Le Centre </w:t>
      </w:r>
      <w:r w:rsidR="007728F4" w:rsidRPr="007728F4">
        <w:rPr>
          <w:szCs w:val="24"/>
          <w:shd w:val="clear" w:color="auto" w:fill="FFFFFF"/>
        </w:rPr>
        <w:t xml:space="preserve">National </w:t>
      </w:r>
      <w:r w:rsidRPr="007728F4">
        <w:rPr>
          <w:szCs w:val="24"/>
          <w:shd w:val="clear" w:color="auto" w:fill="FFFFFF"/>
        </w:rPr>
        <w:t xml:space="preserve">de la </w:t>
      </w:r>
      <w:r w:rsidR="007728F4" w:rsidRPr="007728F4">
        <w:rPr>
          <w:szCs w:val="24"/>
          <w:shd w:val="clear" w:color="auto" w:fill="FFFFFF"/>
        </w:rPr>
        <w:t>Recherche Scientifique (CNRS)</w:t>
      </w:r>
      <w:r w:rsidRPr="007728F4">
        <w:rPr>
          <w:szCs w:val="24"/>
          <w:shd w:val="clear" w:color="auto" w:fill="FFFFFF"/>
        </w:rPr>
        <w:t xml:space="preserve"> est une institution de recherche publi</w:t>
      </w:r>
      <w:r w:rsidR="00B42259">
        <w:rPr>
          <w:szCs w:val="24"/>
          <w:shd w:val="clear" w:color="auto" w:fill="FFFFFF"/>
        </w:rPr>
        <w:t>que</w:t>
      </w:r>
      <w:r w:rsidRPr="007728F4">
        <w:rPr>
          <w:szCs w:val="24"/>
          <w:shd w:val="clear" w:color="auto" w:fill="FFFFFF"/>
        </w:rPr>
        <w:t xml:space="preserve"> française</w:t>
      </w:r>
      <w:r w:rsidR="007728F4" w:rsidRPr="007728F4">
        <w:rPr>
          <w:szCs w:val="24"/>
          <w:shd w:val="clear" w:color="auto" w:fill="FFFFFF"/>
        </w:rPr>
        <w:t xml:space="preserve"> créé</w:t>
      </w:r>
      <w:r w:rsidR="00B42259">
        <w:rPr>
          <w:szCs w:val="24"/>
          <w:shd w:val="clear" w:color="auto" w:fill="FFFFFF"/>
        </w:rPr>
        <w:t>e</w:t>
      </w:r>
      <w:r w:rsidR="007728F4" w:rsidRPr="007728F4">
        <w:rPr>
          <w:szCs w:val="24"/>
          <w:shd w:val="clear" w:color="auto" w:fill="FFFFFF"/>
        </w:rPr>
        <w:t xml:space="preserve"> par décret en</w:t>
      </w:r>
      <w:r w:rsidR="007728F4" w:rsidRPr="006E56C8">
        <w:rPr>
          <w:szCs w:val="24"/>
          <w:shd w:val="clear" w:color="auto" w:fill="FFFFFF"/>
        </w:rPr>
        <w:t xml:space="preserve"> Octobre 1939 et dont la mission principale est de </w:t>
      </w:r>
      <w:r w:rsidR="008E1F5B" w:rsidRPr="007728F4">
        <w:rPr>
          <w:rFonts w:cs="Arial"/>
          <w:color w:val="000000" w:themeColor="text1"/>
          <w:szCs w:val="24"/>
          <w:bdr w:val="none" w:sz="0" w:space="0" w:color="auto" w:frame="1"/>
          <w:shd w:val="clear" w:color="auto" w:fill="FFFFFF"/>
        </w:rPr>
        <w:t>« coordonner l’activité des laboratoires en vue de tirer un rendement plus élevé de la recherche scientifique ».</w:t>
      </w:r>
    </w:p>
    <w:p w14:paraId="4014E3E7" w14:textId="186E6907" w:rsidR="008E1F5B" w:rsidRPr="007728F4" w:rsidRDefault="007728F4" w:rsidP="003E69F0">
      <w:pPr>
        <w:spacing w:line="360" w:lineRule="auto"/>
        <w:jc w:val="both"/>
        <w:rPr>
          <w:rFonts w:cs="Arial"/>
          <w:color w:val="000000" w:themeColor="text1"/>
          <w:szCs w:val="24"/>
          <w:bdr w:val="none" w:sz="0" w:space="0" w:color="auto" w:frame="1"/>
          <w:shd w:val="clear" w:color="auto" w:fill="FFFFFF"/>
        </w:rPr>
      </w:pPr>
      <w:r>
        <w:rPr>
          <w:rFonts w:cs="Arial"/>
          <w:color w:val="000000" w:themeColor="text1"/>
          <w:szCs w:val="24"/>
          <w:bdr w:val="none" w:sz="0" w:space="0" w:color="auto" w:frame="1"/>
          <w:shd w:val="clear" w:color="auto" w:fill="FFFFFF"/>
        </w:rPr>
        <w:t xml:space="preserve">Le rôle du CNRS est de </w:t>
      </w:r>
      <w:r w:rsidR="008E1F5B" w:rsidRPr="007728F4">
        <w:rPr>
          <w:rFonts w:cs="Arial"/>
          <w:color w:val="000000" w:themeColor="text1"/>
          <w:szCs w:val="24"/>
          <w:bdr w:val="none" w:sz="0" w:space="0" w:color="auto" w:frame="1"/>
          <w:shd w:val="clear" w:color="auto" w:fill="FFFFFF"/>
        </w:rPr>
        <w:t xml:space="preserve">faire progresser la connaissance et </w:t>
      </w:r>
      <w:r w:rsidR="00B42259">
        <w:rPr>
          <w:rFonts w:cs="Arial"/>
          <w:color w:val="000000" w:themeColor="text1"/>
          <w:szCs w:val="24"/>
          <w:bdr w:val="none" w:sz="0" w:space="0" w:color="auto" w:frame="1"/>
          <w:shd w:val="clear" w:color="auto" w:fill="FFFFFF"/>
        </w:rPr>
        <w:t>d’</w:t>
      </w:r>
      <w:r w:rsidR="008E1F5B" w:rsidRPr="007728F4">
        <w:rPr>
          <w:rFonts w:cs="Arial"/>
          <w:color w:val="000000" w:themeColor="text1"/>
          <w:szCs w:val="24"/>
          <w:bdr w:val="none" w:sz="0" w:space="0" w:color="auto" w:frame="1"/>
          <w:shd w:val="clear" w:color="auto" w:fill="FFFFFF"/>
        </w:rPr>
        <w:t>être utile à la société en utilisant la recherche</w:t>
      </w:r>
      <w:r w:rsidR="006C0F49">
        <w:rPr>
          <w:rFonts w:cs="Arial"/>
          <w:color w:val="000000" w:themeColor="text1"/>
          <w:szCs w:val="24"/>
          <w:bdr w:val="none" w:sz="0" w:space="0" w:color="auto" w:frame="1"/>
          <w:shd w:val="clear" w:color="auto" w:fill="FFFFFF"/>
        </w:rPr>
        <w:t>.</w:t>
      </w:r>
      <w:r w:rsidR="008E1F5B" w:rsidRPr="007728F4">
        <w:rPr>
          <w:rFonts w:cs="Arial"/>
          <w:color w:val="000000" w:themeColor="text1"/>
          <w:szCs w:val="24"/>
          <w:bdr w:val="none" w:sz="0" w:space="0" w:color="auto" w:frame="1"/>
          <w:shd w:val="clear" w:color="auto" w:fill="FFFFFF"/>
        </w:rPr>
        <w:t xml:space="preserve"> </w:t>
      </w:r>
      <w:r w:rsidR="00BD7091" w:rsidRPr="007728F4">
        <w:rPr>
          <w:rFonts w:cs="Arial"/>
          <w:color w:val="000000" w:themeColor="text1"/>
          <w:szCs w:val="24"/>
          <w:bdr w:val="none" w:sz="0" w:space="0" w:color="auto" w:frame="1"/>
          <w:shd w:val="clear" w:color="auto" w:fill="FFFFFF"/>
        </w:rPr>
        <w:t xml:space="preserve">Sa mission est divisée </w:t>
      </w:r>
      <w:r w:rsidR="003A1586" w:rsidRPr="007728F4">
        <w:rPr>
          <w:rFonts w:cs="Arial"/>
          <w:color w:val="000000" w:themeColor="text1"/>
          <w:szCs w:val="24"/>
          <w:bdr w:val="none" w:sz="0" w:space="0" w:color="auto" w:frame="1"/>
          <w:shd w:val="clear" w:color="auto" w:fill="FFFFFF"/>
        </w:rPr>
        <w:t>en plusieurs</w:t>
      </w:r>
      <w:r w:rsidR="006C0F49">
        <w:rPr>
          <w:rFonts w:cs="Arial"/>
          <w:color w:val="000000" w:themeColor="text1"/>
          <w:szCs w:val="24"/>
          <w:bdr w:val="none" w:sz="0" w:space="0" w:color="auto" w:frame="1"/>
          <w:shd w:val="clear" w:color="auto" w:fill="FFFFFF"/>
        </w:rPr>
        <w:t xml:space="preserve"> </w:t>
      </w:r>
      <w:r w:rsidR="003A1586">
        <w:rPr>
          <w:rFonts w:cs="Arial"/>
          <w:color w:val="000000" w:themeColor="text1"/>
          <w:szCs w:val="24"/>
          <w:bdr w:val="none" w:sz="0" w:space="0" w:color="auto" w:frame="1"/>
          <w:shd w:val="clear" w:color="auto" w:fill="FFFFFF"/>
        </w:rPr>
        <w:t>axes</w:t>
      </w:r>
      <w:r w:rsidR="003A1586" w:rsidRPr="007728F4">
        <w:rPr>
          <w:rFonts w:cs="Arial"/>
          <w:color w:val="000000" w:themeColor="text1"/>
          <w:szCs w:val="24"/>
          <w:bdr w:val="none" w:sz="0" w:space="0" w:color="auto" w:frame="1"/>
          <w:shd w:val="clear" w:color="auto" w:fill="FFFFFF"/>
        </w:rPr>
        <w:t> </w:t>
      </w:r>
      <w:r w:rsidR="00BD7091" w:rsidRPr="007728F4">
        <w:rPr>
          <w:rFonts w:cs="Arial"/>
          <w:color w:val="000000" w:themeColor="text1"/>
          <w:szCs w:val="24"/>
          <w:bdr w:val="none" w:sz="0" w:space="0" w:color="auto" w:frame="1"/>
          <w:shd w:val="clear" w:color="auto" w:fill="FFFFFF"/>
        </w:rPr>
        <w:t xml:space="preserve">: </w:t>
      </w:r>
    </w:p>
    <w:p w14:paraId="7C77E683" w14:textId="157F5391" w:rsidR="00BD7091" w:rsidRPr="007728F4" w:rsidRDefault="003A1586" w:rsidP="003E69F0">
      <w:pPr>
        <w:pStyle w:val="Paragraphedeliste"/>
        <w:numPr>
          <w:ilvl w:val="0"/>
          <w:numId w:val="6"/>
        </w:numPr>
        <w:spacing w:line="360" w:lineRule="auto"/>
        <w:jc w:val="both"/>
        <w:rPr>
          <w:szCs w:val="24"/>
          <w:shd w:val="clear" w:color="auto" w:fill="FFFFFF"/>
        </w:rPr>
      </w:pPr>
      <w:proofErr w:type="gramStart"/>
      <w:r>
        <w:rPr>
          <w:szCs w:val="24"/>
          <w:shd w:val="clear" w:color="auto" w:fill="FFFFFF"/>
        </w:rPr>
        <w:t>l</w:t>
      </w:r>
      <w:r w:rsidRPr="007728F4">
        <w:rPr>
          <w:szCs w:val="24"/>
          <w:shd w:val="clear" w:color="auto" w:fill="FFFFFF"/>
        </w:rPr>
        <w:t>a</w:t>
      </w:r>
      <w:proofErr w:type="gramEnd"/>
      <w:r w:rsidRPr="007728F4">
        <w:rPr>
          <w:szCs w:val="24"/>
          <w:shd w:val="clear" w:color="auto" w:fill="FFFFFF"/>
        </w:rPr>
        <w:t xml:space="preserve"> </w:t>
      </w:r>
      <w:r w:rsidR="00BD7091" w:rsidRPr="007728F4">
        <w:rPr>
          <w:szCs w:val="24"/>
          <w:shd w:val="clear" w:color="auto" w:fill="FFFFFF"/>
        </w:rPr>
        <w:t>recherche scientifique</w:t>
      </w:r>
      <w:r>
        <w:rPr>
          <w:szCs w:val="24"/>
          <w:shd w:val="clear" w:color="auto" w:fill="FFFFFF"/>
        </w:rPr>
        <w:t>,</w:t>
      </w:r>
      <w:r w:rsidR="00D06C6E" w:rsidRPr="007728F4">
        <w:rPr>
          <w:szCs w:val="24"/>
          <w:shd w:val="clear" w:color="auto" w:fill="FFFFFF"/>
        </w:rPr>
        <w:t> </w:t>
      </w:r>
    </w:p>
    <w:p w14:paraId="1ED32860" w14:textId="59BB5B96" w:rsidR="001620A8" w:rsidRPr="007728F4" w:rsidRDefault="003A1586" w:rsidP="003E69F0">
      <w:pPr>
        <w:pStyle w:val="Paragraphedeliste"/>
        <w:numPr>
          <w:ilvl w:val="0"/>
          <w:numId w:val="6"/>
        </w:numPr>
        <w:spacing w:line="360" w:lineRule="auto"/>
        <w:jc w:val="both"/>
        <w:rPr>
          <w:szCs w:val="24"/>
          <w:shd w:val="clear" w:color="auto" w:fill="FFFFFF"/>
        </w:rPr>
      </w:pPr>
      <w:proofErr w:type="gramStart"/>
      <w:r>
        <w:rPr>
          <w:szCs w:val="24"/>
          <w:shd w:val="clear" w:color="auto" w:fill="FFFFFF"/>
        </w:rPr>
        <w:t>la</w:t>
      </w:r>
      <w:proofErr w:type="gramEnd"/>
      <w:r>
        <w:rPr>
          <w:szCs w:val="24"/>
          <w:shd w:val="clear" w:color="auto" w:fill="FFFFFF"/>
        </w:rPr>
        <w:t xml:space="preserve"> valorisation des</w:t>
      </w:r>
      <w:r w:rsidR="001620A8" w:rsidRPr="007728F4">
        <w:rPr>
          <w:szCs w:val="24"/>
          <w:shd w:val="clear" w:color="auto" w:fill="FFFFFF"/>
        </w:rPr>
        <w:t xml:space="preserve"> résultats</w:t>
      </w:r>
      <w:r>
        <w:rPr>
          <w:szCs w:val="24"/>
          <w:shd w:val="clear" w:color="auto" w:fill="FFFFFF"/>
        </w:rPr>
        <w:t xml:space="preserve"> de recherche,</w:t>
      </w:r>
    </w:p>
    <w:p w14:paraId="25C0BD39" w14:textId="203B1394" w:rsidR="001620A8" w:rsidRPr="003A1586" w:rsidRDefault="003A1586" w:rsidP="003A1586">
      <w:pPr>
        <w:pStyle w:val="Paragraphedeliste"/>
        <w:numPr>
          <w:ilvl w:val="0"/>
          <w:numId w:val="6"/>
        </w:numPr>
        <w:spacing w:line="360" w:lineRule="auto"/>
        <w:jc w:val="both"/>
        <w:rPr>
          <w:szCs w:val="24"/>
          <w:shd w:val="clear" w:color="auto" w:fill="FFFFFF"/>
        </w:rPr>
      </w:pPr>
      <w:proofErr w:type="gramStart"/>
      <w:r>
        <w:rPr>
          <w:szCs w:val="24"/>
          <w:shd w:val="clear" w:color="auto" w:fill="FFFFFF"/>
        </w:rPr>
        <w:t>le</w:t>
      </w:r>
      <w:proofErr w:type="gramEnd"/>
      <w:r>
        <w:rPr>
          <w:szCs w:val="24"/>
          <w:shd w:val="clear" w:color="auto" w:fill="FFFFFF"/>
        </w:rPr>
        <w:t xml:space="preserve"> partage des</w:t>
      </w:r>
      <w:r w:rsidR="001620A8" w:rsidRPr="003A1586">
        <w:rPr>
          <w:szCs w:val="24"/>
          <w:shd w:val="clear" w:color="auto" w:fill="FFFFFF"/>
        </w:rPr>
        <w:t xml:space="preserve"> connaissances</w:t>
      </w:r>
      <w:r>
        <w:rPr>
          <w:szCs w:val="24"/>
          <w:shd w:val="clear" w:color="auto" w:fill="FFFFFF"/>
        </w:rPr>
        <w:t>,</w:t>
      </w:r>
    </w:p>
    <w:p w14:paraId="6E27FF15" w14:textId="04628FBD" w:rsidR="001620A8" w:rsidRPr="006E56C8" w:rsidRDefault="003A1586" w:rsidP="003E69F0">
      <w:pPr>
        <w:pStyle w:val="Paragraphedeliste"/>
        <w:numPr>
          <w:ilvl w:val="0"/>
          <w:numId w:val="6"/>
        </w:numPr>
        <w:spacing w:line="360" w:lineRule="auto"/>
        <w:jc w:val="both"/>
        <w:rPr>
          <w:szCs w:val="24"/>
          <w:shd w:val="clear" w:color="auto" w:fill="FFFFFF"/>
        </w:rPr>
      </w:pPr>
      <w:proofErr w:type="gramStart"/>
      <w:r>
        <w:rPr>
          <w:szCs w:val="24"/>
          <w:shd w:val="clear" w:color="auto" w:fill="FFFFFF"/>
        </w:rPr>
        <w:t>la</w:t>
      </w:r>
      <w:proofErr w:type="gramEnd"/>
      <w:r>
        <w:rPr>
          <w:szCs w:val="24"/>
          <w:shd w:val="clear" w:color="auto" w:fill="FFFFFF"/>
        </w:rPr>
        <w:t xml:space="preserve"> formation</w:t>
      </w:r>
      <w:r w:rsidR="001620A8" w:rsidRPr="006E56C8">
        <w:rPr>
          <w:szCs w:val="24"/>
          <w:shd w:val="clear" w:color="auto" w:fill="FFFFFF"/>
        </w:rPr>
        <w:t xml:space="preserve"> par la recherche</w:t>
      </w:r>
      <w:r w:rsidR="00B42259">
        <w:rPr>
          <w:szCs w:val="24"/>
          <w:shd w:val="clear" w:color="auto" w:fill="FFFFFF"/>
        </w:rPr>
        <w:t>,</w:t>
      </w:r>
    </w:p>
    <w:p w14:paraId="0F71BE7F" w14:textId="5EBFEFE2" w:rsidR="001620A8" w:rsidRPr="007728F4" w:rsidRDefault="003A1586" w:rsidP="003E69F0">
      <w:pPr>
        <w:pStyle w:val="Paragraphedeliste"/>
        <w:numPr>
          <w:ilvl w:val="0"/>
          <w:numId w:val="6"/>
        </w:numPr>
        <w:spacing w:line="360" w:lineRule="auto"/>
        <w:jc w:val="both"/>
        <w:rPr>
          <w:szCs w:val="24"/>
          <w:shd w:val="clear" w:color="auto" w:fill="FFFFFF"/>
        </w:rPr>
      </w:pPr>
      <w:proofErr w:type="gramStart"/>
      <w:r>
        <w:rPr>
          <w:szCs w:val="24"/>
          <w:shd w:val="clear" w:color="auto" w:fill="FFFFFF"/>
        </w:rPr>
        <w:t>la</w:t>
      </w:r>
      <w:proofErr w:type="gramEnd"/>
      <w:r>
        <w:rPr>
          <w:szCs w:val="24"/>
          <w:shd w:val="clear" w:color="auto" w:fill="FFFFFF"/>
        </w:rPr>
        <w:t xml:space="preserve"> contribution </w:t>
      </w:r>
      <w:r w:rsidR="001620A8" w:rsidRPr="00253B3E">
        <w:rPr>
          <w:szCs w:val="24"/>
          <w:shd w:val="clear" w:color="auto" w:fill="FFFFFF"/>
        </w:rPr>
        <w:t>à la politique scientifique</w:t>
      </w:r>
      <w:r w:rsidR="00B42259">
        <w:rPr>
          <w:szCs w:val="24"/>
          <w:shd w:val="clear" w:color="auto" w:fill="FFFFFF"/>
        </w:rPr>
        <w:t>.</w:t>
      </w:r>
    </w:p>
    <w:p w14:paraId="19A5B6FA" w14:textId="420954BC" w:rsidR="001620A8" w:rsidRPr="00253B3E" w:rsidRDefault="001620A8" w:rsidP="003E69F0">
      <w:pPr>
        <w:spacing w:line="360" w:lineRule="auto"/>
        <w:jc w:val="both"/>
        <w:rPr>
          <w:szCs w:val="24"/>
          <w:shd w:val="clear" w:color="auto" w:fill="FFFFFF"/>
        </w:rPr>
      </w:pPr>
      <w:r w:rsidRPr="007728F4">
        <w:rPr>
          <w:szCs w:val="24"/>
          <w:shd w:val="clear" w:color="auto" w:fill="FFFFFF"/>
        </w:rPr>
        <w:t>Pour son activité scientifique</w:t>
      </w:r>
      <w:r w:rsidR="007728F4" w:rsidRPr="007728F4">
        <w:rPr>
          <w:szCs w:val="24"/>
          <w:shd w:val="clear" w:color="auto" w:fill="FFFFFF"/>
        </w:rPr>
        <w:t>,</w:t>
      </w:r>
      <w:r w:rsidRPr="007728F4">
        <w:rPr>
          <w:szCs w:val="24"/>
          <w:shd w:val="clear" w:color="auto" w:fill="FFFFFF"/>
        </w:rPr>
        <w:t xml:space="preserve"> le CNRS </w:t>
      </w:r>
      <w:r w:rsidR="007728F4" w:rsidRPr="007728F4">
        <w:rPr>
          <w:szCs w:val="24"/>
          <w:shd w:val="clear" w:color="auto" w:fill="FFFFFF"/>
        </w:rPr>
        <w:t>s’appuie sur</w:t>
      </w:r>
      <w:r w:rsidRPr="007728F4">
        <w:rPr>
          <w:szCs w:val="24"/>
          <w:shd w:val="clear" w:color="auto" w:fill="FFFFFF"/>
        </w:rPr>
        <w:t xml:space="preserve"> </w:t>
      </w:r>
      <w:r w:rsidR="00C44D8F" w:rsidRPr="007728F4">
        <w:rPr>
          <w:szCs w:val="24"/>
          <w:shd w:val="clear" w:color="auto" w:fill="FFFFFF"/>
        </w:rPr>
        <w:t>10 instituts</w:t>
      </w:r>
      <w:r w:rsidR="00CA0E4E" w:rsidRPr="007728F4">
        <w:rPr>
          <w:szCs w:val="24"/>
          <w:shd w:val="clear" w:color="auto" w:fill="FFFFFF"/>
        </w:rPr>
        <w:t xml:space="preserve"> nationaux spécialisés </w:t>
      </w:r>
      <w:r w:rsidR="00C44D8F" w:rsidRPr="007728F4">
        <w:rPr>
          <w:szCs w:val="24"/>
          <w:shd w:val="clear" w:color="auto" w:fill="FFFFFF"/>
        </w:rPr>
        <w:t xml:space="preserve">dans </w:t>
      </w:r>
      <w:r w:rsidR="00C44D8F" w:rsidRPr="006E56C8">
        <w:rPr>
          <w:szCs w:val="24"/>
          <w:shd w:val="clear" w:color="auto" w:fill="FFFFFF"/>
        </w:rPr>
        <w:t>:</w:t>
      </w:r>
    </w:p>
    <w:p w14:paraId="05694813" w14:textId="59E64463"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4"/>
          <w:lang w:eastAsia="fr-FR"/>
        </w:rPr>
      </w:pPr>
      <w:proofErr w:type="gramStart"/>
      <w:r>
        <w:rPr>
          <w:rFonts w:eastAsia="Times New Roman" w:cs="Arial"/>
          <w:color w:val="000000" w:themeColor="text1"/>
          <w:szCs w:val="24"/>
          <w:bdr w:val="none" w:sz="0" w:space="0" w:color="auto" w:frame="1"/>
          <w:lang w:eastAsia="fr-FR"/>
        </w:rPr>
        <w:t>l</w:t>
      </w:r>
      <w:r w:rsidRPr="007728F4">
        <w:rPr>
          <w:rFonts w:eastAsia="Times New Roman" w:cs="Arial"/>
          <w:color w:val="000000" w:themeColor="text1"/>
          <w:szCs w:val="24"/>
          <w:bdr w:val="none" w:sz="0" w:space="0" w:color="auto" w:frame="1"/>
          <w:lang w:eastAsia="fr-FR"/>
        </w:rPr>
        <w:t>es</w:t>
      </w:r>
      <w:proofErr w:type="gramEnd"/>
      <w:r w:rsidRPr="007728F4">
        <w:rPr>
          <w:rFonts w:eastAsia="Times New Roman" w:cs="Arial"/>
          <w:color w:val="000000" w:themeColor="text1"/>
          <w:szCs w:val="24"/>
          <w:bdr w:val="none" w:sz="0" w:space="0" w:color="auto" w:frame="1"/>
          <w:lang w:eastAsia="fr-FR"/>
        </w:rPr>
        <w:t xml:space="preserve"> </w:t>
      </w:r>
      <w:r w:rsidR="00CA0E4E" w:rsidRPr="007728F4">
        <w:rPr>
          <w:rFonts w:eastAsia="Times New Roman" w:cs="Arial"/>
          <w:color w:val="000000" w:themeColor="text1"/>
          <w:szCs w:val="24"/>
          <w:bdr w:val="none" w:sz="0" w:space="0" w:color="auto" w:frame="1"/>
          <w:lang w:eastAsia="fr-FR"/>
        </w:rPr>
        <w:t>sciences humaines et sociales</w:t>
      </w:r>
      <w:r>
        <w:rPr>
          <w:rFonts w:eastAsia="Times New Roman" w:cs="Arial"/>
          <w:color w:val="000000" w:themeColor="text1"/>
          <w:szCs w:val="24"/>
          <w:bdr w:val="none" w:sz="0" w:space="0" w:color="auto" w:frame="1"/>
          <w:lang w:eastAsia="fr-FR"/>
        </w:rPr>
        <w:t>,</w:t>
      </w:r>
    </w:p>
    <w:p w14:paraId="32FEBDAC" w14:textId="54D8DDED"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4"/>
          <w:lang w:eastAsia="fr-FR"/>
        </w:rPr>
      </w:pPr>
      <w:proofErr w:type="gramStart"/>
      <w:r>
        <w:rPr>
          <w:rFonts w:eastAsia="Times New Roman" w:cs="Arial"/>
          <w:color w:val="000000" w:themeColor="text1"/>
          <w:szCs w:val="24"/>
          <w:bdr w:val="none" w:sz="0" w:space="0" w:color="auto" w:frame="1"/>
          <w:lang w:eastAsia="fr-FR"/>
        </w:rPr>
        <w:t>l</w:t>
      </w:r>
      <w:r w:rsidRPr="007728F4">
        <w:rPr>
          <w:rFonts w:eastAsia="Times New Roman" w:cs="Arial"/>
          <w:color w:val="000000" w:themeColor="text1"/>
          <w:szCs w:val="24"/>
          <w:bdr w:val="none" w:sz="0" w:space="0" w:color="auto" w:frame="1"/>
          <w:lang w:eastAsia="fr-FR"/>
        </w:rPr>
        <w:t>a</w:t>
      </w:r>
      <w:proofErr w:type="gramEnd"/>
      <w:r w:rsidRPr="007728F4">
        <w:rPr>
          <w:rFonts w:eastAsia="Times New Roman" w:cs="Arial"/>
          <w:color w:val="000000" w:themeColor="text1"/>
          <w:szCs w:val="24"/>
          <w:bdr w:val="none" w:sz="0" w:space="0" w:color="auto" w:frame="1"/>
          <w:lang w:eastAsia="fr-FR"/>
        </w:rPr>
        <w:t xml:space="preserve"> </w:t>
      </w:r>
      <w:r w:rsidR="00CA0E4E" w:rsidRPr="007728F4">
        <w:rPr>
          <w:rFonts w:eastAsia="Times New Roman" w:cs="Arial"/>
          <w:color w:val="000000" w:themeColor="text1"/>
          <w:szCs w:val="24"/>
          <w:bdr w:val="none" w:sz="0" w:space="0" w:color="auto" w:frame="1"/>
          <w:lang w:eastAsia="fr-FR"/>
        </w:rPr>
        <w:t>biologie</w:t>
      </w:r>
      <w:r>
        <w:rPr>
          <w:rFonts w:eastAsia="Times New Roman" w:cs="Arial"/>
          <w:color w:val="000000" w:themeColor="text1"/>
          <w:szCs w:val="24"/>
          <w:bdr w:val="none" w:sz="0" w:space="0" w:color="auto" w:frame="1"/>
          <w:lang w:eastAsia="fr-FR"/>
        </w:rPr>
        <w:t>,</w:t>
      </w:r>
    </w:p>
    <w:p w14:paraId="71BF2EDF" w14:textId="7E6AE6BD"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4"/>
          <w:lang w:eastAsia="fr-FR"/>
        </w:rPr>
      </w:pPr>
      <w:proofErr w:type="gramStart"/>
      <w:r>
        <w:rPr>
          <w:rFonts w:eastAsia="Times New Roman" w:cs="Arial"/>
          <w:color w:val="000000" w:themeColor="text1"/>
          <w:szCs w:val="24"/>
          <w:bdr w:val="none" w:sz="0" w:space="0" w:color="auto" w:frame="1"/>
          <w:lang w:eastAsia="fr-FR"/>
        </w:rPr>
        <w:t>l</w:t>
      </w:r>
      <w:r w:rsidRPr="007728F4">
        <w:rPr>
          <w:rFonts w:eastAsia="Times New Roman" w:cs="Arial"/>
          <w:color w:val="000000" w:themeColor="text1"/>
          <w:szCs w:val="24"/>
          <w:bdr w:val="none" w:sz="0" w:space="0" w:color="auto" w:frame="1"/>
          <w:lang w:eastAsia="fr-FR"/>
        </w:rPr>
        <w:t>a</w:t>
      </w:r>
      <w:proofErr w:type="gramEnd"/>
      <w:r w:rsidRPr="007728F4">
        <w:rPr>
          <w:rFonts w:eastAsia="Times New Roman" w:cs="Arial"/>
          <w:color w:val="000000" w:themeColor="text1"/>
          <w:szCs w:val="24"/>
          <w:bdr w:val="none" w:sz="0" w:space="0" w:color="auto" w:frame="1"/>
          <w:lang w:eastAsia="fr-FR"/>
        </w:rPr>
        <w:t xml:space="preserve"> </w:t>
      </w:r>
      <w:r w:rsidR="00CA0E4E" w:rsidRPr="007728F4">
        <w:rPr>
          <w:rFonts w:eastAsia="Times New Roman" w:cs="Arial"/>
          <w:color w:val="000000" w:themeColor="text1"/>
          <w:szCs w:val="24"/>
          <w:bdr w:val="none" w:sz="0" w:space="0" w:color="auto" w:frame="1"/>
          <w:lang w:eastAsia="fr-FR"/>
        </w:rPr>
        <w:t>chimie</w:t>
      </w:r>
      <w:r>
        <w:rPr>
          <w:rFonts w:eastAsia="Times New Roman" w:cs="Arial"/>
          <w:color w:val="000000" w:themeColor="text1"/>
          <w:szCs w:val="24"/>
          <w:bdr w:val="none" w:sz="0" w:space="0" w:color="auto" w:frame="1"/>
          <w:lang w:eastAsia="fr-FR"/>
        </w:rPr>
        <w:t>,</w:t>
      </w:r>
    </w:p>
    <w:p w14:paraId="4E76147A" w14:textId="32316606"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4"/>
          <w:lang w:eastAsia="fr-FR"/>
        </w:rPr>
      </w:pPr>
      <w:proofErr w:type="gramStart"/>
      <w:r>
        <w:rPr>
          <w:rFonts w:eastAsia="Times New Roman" w:cs="Arial"/>
          <w:color w:val="000000" w:themeColor="text1"/>
          <w:szCs w:val="24"/>
          <w:bdr w:val="none" w:sz="0" w:space="0" w:color="auto" w:frame="1"/>
          <w:lang w:eastAsia="fr-FR"/>
        </w:rPr>
        <w:t>l’</w:t>
      </w:r>
      <w:r w:rsidRPr="007728F4">
        <w:rPr>
          <w:rFonts w:eastAsia="Times New Roman" w:cs="Arial"/>
          <w:color w:val="000000" w:themeColor="text1"/>
          <w:szCs w:val="24"/>
          <w:bdr w:val="none" w:sz="0" w:space="0" w:color="auto" w:frame="1"/>
          <w:lang w:eastAsia="fr-FR"/>
        </w:rPr>
        <w:t>écologie</w:t>
      </w:r>
      <w:proofErr w:type="gramEnd"/>
      <w:r w:rsidRPr="007728F4">
        <w:rPr>
          <w:rFonts w:eastAsia="Times New Roman" w:cs="Arial"/>
          <w:color w:val="000000" w:themeColor="text1"/>
          <w:szCs w:val="24"/>
          <w:bdr w:val="none" w:sz="0" w:space="0" w:color="auto" w:frame="1"/>
          <w:lang w:eastAsia="fr-FR"/>
        </w:rPr>
        <w:t xml:space="preserve"> </w:t>
      </w:r>
      <w:r w:rsidR="00CA0E4E" w:rsidRPr="007728F4">
        <w:rPr>
          <w:rFonts w:eastAsia="Times New Roman" w:cs="Arial"/>
          <w:color w:val="000000" w:themeColor="text1"/>
          <w:szCs w:val="24"/>
          <w:bdr w:val="none" w:sz="0" w:space="0" w:color="auto" w:frame="1"/>
          <w:lang w:eastAsia="fr-FR"/>
        </w:rPr>
        <w:t>et l’environnement</w:t>
      </w:r>
      <w:r>
        <w:rPr>
          <w:rFonts w:eastAsia="Times New Roman" w:cs="Arial"/>
          <w:color w:val="000000" w:themeColor="text1"/>
          <w:szCs w:val="24"/>
          <w:bdr w:val="none" w:sz="0" w:space="0" w:color="auto" w:frame="1"/>
          <w:lang w:eastAsia="fr-FR"/>
        </w:rPr>
        <w:t>,</w:t>
      </w:r>
    </w:p>
    <w:p w14:paraId="22FC62B7" w14:textId="3B63843B"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4"/>
          <w:lang w:eastAsia="fr-FR"/>
        </w:rPr>
      </w:pPr>
      <w:proofErr w:type="gramStart"/>
      <w:r>
        <w:rPr>
          <w:rFonts w:eastAsia="Times New Roman" w:cs="Arial"/>
          <w:color w:val="000000" w:themeColor="text1"/>
          <w:szCs w:val="24"/>
          <w:bdr w:val="none" w:sz="0" w:space="0" w:color="auto" w:frame="1"/>
          <w:lang w:eastAsia="fr-FR"/>
        </w:rPr>
        <w:t>l</w:t>
      </w:r>
      <w:r w:rsidRPr="007728F4">
        <w:rPr>
          <w:rFonts w:eastAsia="Times New Roman" w:cs="Arial"/>
          <w:color w:val="000000" w:themeColor="text1"/>
          <w:szCs w:val="24"/>
          <w:bdr w:val="none" w:sz="0" w:space="0" w:color="auto" w:frame="1"/>
          <w:lang w:eastAsia="fr-FR"/>
        </w:rPr>
        <w:t>es</w:t>
      </w:r>
      <w:proofErr w:type="gramEnd"/>
      <w:r w:rsidRPr="007728F4">
        <w:rPr>
          <w:rFonts w:eastAsia="Times New Roman" w:cs="Arial"/>
          <w:color w:val="000000" w:themeColor="text1"/>
          <w:szCs w:val="24"/>
          <w:bdr w:val="none" w:sz="0" w:space="0" w:color="auto" w:frame="1"/>
          <w:lang w:eastAsia="fr-FR"/>
        </w:rPr>
        <w:t xml:space="preserve"> </w:t>
      </w:r>
      <w:r w:rsidR="00CA0E4E" w:rsidRPr="007728F4">
        <w:rPr>
          <w:rFonts w:eastAsia="Times New Roman" w:cs="Arial"/>
          <w:color w:val="000000" w:themeColor="text1"/>
          <w:szCs w:val="24"/>
          <w:bdr w:val="none" w:sz="0" w:space="0" w:color="auto" w:frame="1"/>
          <w:lang w:eastAsia="fr-FR"/>
        </w:rPr>
        <w:t>sciences de l’information</w:t>
      </w:r>
      <w:r>
        <w:rPr>
          <w:rFonts w:eastAsia="Times New Roman" w:cs="Arial"/>
          <w:color w:val="000000" w:themeColor="text1"/>
          <w:szCs w:val="24"/>
          <w:bdr w:val="none" w:sz="0" w:space="0" w:color="auto" w:frame="1"/>
          <w:lang w:eastAsia="fr-FR"/>
        </w:rPr>
        <w:t>,</w:t>
      </w:r>
    </w:p>
    <w:p w14:paraId="4763CA84" w14:textId="32E1EA53"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4"/>
          <w:lang w:eastAsia="fr-FR"/>
        </w:rPr>
      </w:pPr>
      <w:proofErr w:type="gramStart"/>
      <w:r>
        <w:rPr>
          <w:rFonts w:eastAsia="Times New Roman" w:cs="Arial"/>
          <w:color w:val="000000" w:themeColor="text1"/>
          <w:szCs w:val="24"/>
          <w:bdr w:val="none" w:sz="0" w:space="0" w:color="auto" w:frame="1"/>
          <w:lang w:eastAsia="fr-FR"/>
        </w:rPr>
        <w:t>l</w:t>
      </w:r>
      <w:r w:rsidRPr="007728F4">
        <w:rPr>
          <w:rFonts w:eastAsia="Times New Roman" w:cs="Arial"/>
          <w:color w:val="000000" w:themeColor="text1"/>
          <w:szCs w:val="24"/>
          <w:bdr w:val="none" w:sz="0" w:space="0" w:color="auto" w:frame="1"/>
          <w:lang w:eastAsia="fr-FR"/>
        </w:rPr>
        <w:t>es</w:t>
      </w:r>
      <w:proofErr w:type="gramEnd"/>
      <w:r w:rsidRPr="007728F4">
        <w:rPr>
          <w:rFonts w:eastAsia="Times New Roman" w:cs="Arial"/>
          <w:color w:val="000000" w:themeColor="text1"/>
          <w:szCs w:val="24"/>
          <w:bdr w:val="none" w:sz="0" w:space="0" w:color="auto" w:frame="1"/>
          <w:lang w:eastAsia="fr-FR"/>
        </w:rPr>
        <w:t xml:space="preserve"> </w:t>
      </w:r>
      <w:r w:rsidR="00CA0E4E" w:rsidRPr="007728F4">
        <w:rPr>
          <w:rFonts w:eastAsia="Times New Roman" w:cs="Arial"/>
          <w:color w:val="000000" w:themeColor="text1"/>
          <w:szCs w:val="24"/>
          <w:bdr w:val="none" w:sz="0" w:space="0" w:color="auto" w:frame="1"/>
          <w:lang w:eastAsia="fr-FR"/>
        </w:rPr>
        <w:t>sciences de l’ingénierie et des systèmes</w:t>
      </w:r>
      <w:r>
        <w:rPr>
          <w:rFonts w:eastAsia="Times New Roman" w:cs="Arial"/>
          <w:color w:val="000000" w:themeColor="text1"/>
          <w:szCs w:val="24"/>
          <w:bdr w:val="none" w:sz="0" w:space="0" w:color="auto" w:frame="1"/>
          <w:lang w:eastAsia="fr-FR"/>
        </w:rPr>
        <w:t>,</w:t>
      </w:r>
    </w:p>
    <w:p w14:paraId="5A5D0118" w14:textId="5EC449DB"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4"/>
          <w:lang w:eastAsia="fr-FR"/>
        </w:rPr>
      </w:pPr>
      <w:proofErr w:type="gramStart"/>
      <w:r>
        <w:rPr>
          <w:rFonts w:eastAsia="Times New Roman" w:cs="Arial"/>
          <w:color w:val="000000" w:themeColor="text1"/>
          <w:szCs w:val="24"/>
          <w:bdr w:val="none" w:sz="0" w:space="0" w:color="auto" w:frame="1"/>
          <w:lang w:eastAsia="fr-FR"/>
        </w:rPr>
        <w:t>l</w:t>
      </w:r>
      <w:r w:rsidRPr="007728F4">
        <w:rPr>
          <w:rFonts w:eastAsia="Times New Roman" w:cs="Arial"/>
          <w:color w:val="000000" w:themeColor="text1"/>
          <w:szCs w:val="24"/>
          <w:bdr w:val="none" w:sz="0" w:space="0" w:color="auto" w:frame="1"/>
          <w:lang w:eastAsia="fr-FR"/>
        </w:rPr>
        <w:t>es</w:t>
      </w:r>
      <w:proofErr w:type="gramEnd"/>
      <w:r w:rsidRPr="007728F4">
        <w:rPr>
          <w:rFonts w:eastAsia="Times New Roman" w:cs="Arial"/>
          <w:color w:val="000000" w:themeColor="text1"/>
          <w:szCs w:val="24"/>
          <w:bdr w:val="none" w:sz="0" w:space="0" w:color="auto" w:frame="1"/>
          <w:lang w:eastAsia="fr-FR"/>
        </w:rPr>
        <w:t xml:space="preserve"> </w:t>
      </w:r>
      <w:r w:rsidR="00CA0E4E" w:rsidRPr="007728F4">
        <w:rPr>
          <w:rFonts w:eastAsia="Times New Roman" w:cs="Arial"/>
          <w:color w:val="000000" w:themeColor="text1"/>
          <w:szCs w:val="24"/>
          <w:bdr w:val="none" w:sz="0" w:space="0" w:color="auto" w:frame="1"/>
          <w:lang w:eastAsia="fr-FR"/>
        </w:rPr>
        <w:t>mathématiques</w:t>
      </w:r>
      <w:r>
        <w:rPr>
          <w:rFonts w:eastAsia="Times New Roman" w:cs="Arial"/>
          <w:color w:val="000000" w:themeColor="text1"/>
          <w:szCs w:val="24"/>
          <w:bdr w:val="none" w:sz="0" w:space="0" w:color="auto" w:frame="1"/>
          <w:lang w:eastAsia="fr-FR"/>
        </w:rPr>
        <w:t>,</w:t>
      </w:r>
    </w:p>
    <w:p w14:paraId="3CFFD913" w14:textId="1691EE7D"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4"/>
          <w:lang w:eastAsia="fr-FR"/>
        </w:rPr>
      </w:pPr>
      <w:proofErr w:type="gramStart"/>
      <w:r>
        <w:rPr>
          <w:rFonts w:eastAsia="Times New Roman" w:cs="Arial"/>
          <w:color w:val="000000" w:themeColor="text1"/>
          <w:szCs w:val="24"/>
          <w:bdr w:val="none" w:sz="0" w:space="0" w:color="auto" w:frame="1"/>
          <w:lang w:eastAsia="fr-FR"/>
        </w:rPr>
        <w:t>l</w:t>
      </w:r>
      <w:r w:rsidRPr="007728F4">
        <w:rPr>
          <w:rFonts w:eastAsia="Times New Roman" w:cs="Arial"/>
          <w:color w:val="000000" w:themeColor="text1"/>
          <w:szCs w:val="24"/>
          <w:bdr w:val="none" w:sz="0" w:space="0" w:color="auto" w:frame="1"/>
          <w:lang w:eastAsia="fr-FR"/>
        </w:rPr>
        <w:t>a</w:t>
      </w:r>
      <w:proofErr w:type="gramEnd"/>
      <w:r w:rsidRPr="007728F4">
        <w:rPr>
          <w:rFonts w:eastAsia="Times New Roman" w:cs="Arial"/>
          <w:color w:val="000000" w:themeColor="text1"/>
          <w:szCs w:val="24"/>
          <w:bdr w:val="none" w:sz="0" w:space="0" w:color="auto" w:frame="1"/>
          <w:lang w:eastAsia="fr-FR"/>
        </w:rPr>
        <w:t xml:space="preserve"> </w:t>
      </w:r>
      <w:r w:rsidR="00CA0E4E" w:rsidRPr="007728F4">
        <w:rPr>
          <w:rFonts w:eastAsia="Times New Roman" w:cs="Arial"/>
          <w:color w:val="000000" w:themeColor="text1"/>
          <w:szCs w:val="24"/>
          <w:bdr w:val="none" w:sz="0" w:space="0" w:color="auto" w:frame="1"/>
          <w:lang w:eastAsia="fr-FR"/>
        </w:rPr>
        <w:t>physique nucléaire et des particules</w:t>
      </w:r>
      <w:r>
        <w:rPr>
          <w:rFonts w:eastAsia="Times New Roman" w:cs="Arial"/>
          <w:color w:val="000000" w:themeColor="text1"/>
          <w:szCs w:val="24"/>
          <w:bdr w:val="none" w:sz="0" w:space="0" w:color="auto" w:frame="1"/>
          <w:lang w:eastAsia="fr-FR"/>
        </w:rPr>
        <w:t>,</w:t>
      </w:r>
    </w:p>
    <w:p w14:paraId="3E378232" w14:textId="69F722D6"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6"/>
          <w:lang w:eastAsia="fr-FR"/>
        </w:rPr>
      </w:pPr>
      <w:proofErr w:type="gramStart"/>
      <w:r>
        <w:rPr>
          <w:rFonts w:eastAsia="Times New Roman" w:cs="Arial"/>
          <w:color w:val="000000" w:themeColor="text1"/>
          <w:szCs w:val="26"/>
          <w:bdr w:val="none" w:sz="0" w:space="0" w:color="auto" w:frame="1"/>
          <w:lang w:eastAsia="fr-FR"/>
        </w:rPr>
        <w:t>l</w:t>
      </w:r>
      <w:r w:rsidRPr="007728F4">
        <w:rPr>
          <w:rFonts w:eastAsia="Times New Roman" w:cs="Arial"/>
          <w:color w:val="000000" w:themeColor="text1"/>
          <w:szCs w:val="26"/>
          <w:bdr w:val="none" w:sz="0" w:space="0" w:color="auto" w:frame="1"/>
          <w:lang w:eastAsia="fr-FR"/>
        </w:rPr>
        <w:t>es</w:t>
      </w:r>
      <w:proofErr w:type="gramEnd"/>
      <w:r w:rsidRPr="007728F4">
        <w:rPr>
          <w:rFonts w:eastAsia="Times New Roman" w:cs="Arial"/>
          <w:color w:val="000000" w:themeColor="text1"/>
          <w:szCs w:val="26"/>
          <w:bdr w:val="none" w:sz="0" w:space="0" w:color="auto" w:frame="1"/>
          <w:lang w:eastAsia="fr-FR"/>
        </w:rPr>
        <w:t xml:space="preserve"> </w:t>
      </w:r>
      <w:r w:rsidR="00CA0E4E" w:rsidRPr="007728F4">
        <w:rPr>
          <w:rFonts w:eastAsia="Times New Roman" w:cs="Arial"/>
          <w:color w:val="000000" w:themeColor="text1"/>
          <w:szCs w:val="26"/>
          <w:bdr w:val="none" w:sz="0" w:space="0" w:color="auto" w:frame="1"/>
          <w:lang w:eastAsia="fr-FR"/>
        </w:rPr>
        <w:t>sciences de l’univers. </w:t>
      </w:r>
    </w:p>
    <w:p w14:paraId="728A9F43" w14:textId="77777777" w:rsidR="008E1F5B" w:rsidRDefault="008E1F5B" w:rsidP="003E69F0">
      <w:pPr>
        <w:spacing w:line="360" w:lineRule="auto"/>
        <w:jc w:val="both"/>
        <w:rPr>
          <w:shd w:val="clear" w:color="auto" w:fill="FFFFFF"/>
        </w:rPr>
      </w:pPr>
    </w:p>
    <w:p w14:paraId="4B0CCB25" w14:textId="3492269A" w:rsidR="006209FE" w:rsidRDefault="00253ADD" w:rsidP="003E69F0">
      <w:pPr>
        <w:spacing w:line="360" w:lineRule="auto"/>
        <w:jc w:val="both"/>
      </w:pPr>
      <w:r>
        <w:rPr>
          <w:shd w:val="clear" w:color="auto" w:fill="FFFFFF"/>
        </w:rPr>
        <w:t>Le CNRS est reconnu aussi bien au niveau national qu’international pour la qualité de ses travaux scientifiques tant dans l’univers de la recherche et du développement que pour le grand public.</w:t>
      </w:r>
      <w:r w:rsidR="006209FE">
        <w:br w:type="page"/>
      </w:r>
    </w:p>
    <w:p w14:paraId="44DA2362" w14:textId="77777777" w:rsidR="001958BF" w:rsidRDefault="00B60E3A" w:rsidP="003E69F0">
      <w:pPr>
        <w:spacing w:line="360" w:lineRule="auto"/>
        <w:jc w:val="both"/>
      </w:pPr>
      <w:r>
        <w:rPr>
          <w:noProof/>
          <w:lang w:eastAsia="fr-FR"/>
        </w:rPr>
        <w:drawing>
          <wp:anchor distT="0" distB="0" distL="114300" distR="114300" simplePos="0" relativeHeight="251640320" behindDoc="0" locked="0" layoutInCell="1" allowOverlap="1" wp14:anchorId="1723635A" wp14:editId="7AA71DFA">
            <wp:simplePos x="0" y="0"/>
            <wp:positionH relativeFrom="margin">
              <wp:align>right</wp:align>
            </wp:positionH>
            <wp:positionV relativeFrom="paragraph">
              <wp:posOffset>-140335</wp:posOffset>
            </wp:positionV>
            <wp:extent cx="1579853" cy="961902"/>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LLB.png"/>
                    <pic:cNvPicPr/>
                  </pic:nvPicPr>
                  <pic:blipFill>
                    <a:blip r:embed="rId12">
                      <a:extLst>
                        <a:ext uri="{28A0092B-C50C-407E-A947-70E740481C1C}">
                          <a14:useLocalDpi xmlns:a14="http://schemas.microsoft.com/office/drawing/2010/main" val="0"/>
                        </a:ext>
                      </a:extLst>
                    </a:blip>
                    <a:stretch>
                      <a:fillRect/>
                    </a:stretch>
                  </pic:blipFill>
                  <pic:spPr>
                    <a:xfrm>
                      <a:off x="0" y="0"/>
                      <a:ext cx="1579853" cy="961902"/>
                    </a:xfrm>
                    <a:prstGeom prst="rect">
                      <a:avLst/>
                    </a:prstGeom>
                  </pic:spPr>
                </pic:pic>
              </a:graphicData>
            </a:graphic>
            <wp14:sizeRelH relativeFrom="margin">
              <wp14:pctWidth>0</wp14:pctWidth>
            </wp14:sizeRelH>
            <wp14:sizeRelV relativeFrom="margin">
              <wp14:pctHeight>0</wp14:pctHeight>
            </wp14:sizeRelV>
          </wp:anchor>
        </w:drawing>
      </w:r>
    </w:p>
    <w:p w14:paraId="7F8C3160" w14:textId="77777777" w:rsidR="00CA0E4E" w:rsidRPr="00CA0E4E" w:rsidRDefault="00CA0E4E" w:rsidP="003E69F0">
      <w:pPr>
        <w:spacing w:line="360" w:lineRule="auto"/>
        <w:jc w:val="both"/>
      </w:pPr>
    </w:p>
    <w:p w14:paraId="404F3AB8" w14:textId="49CE973D" w:rsidR="001958BF" w:rsidRDefault="006209FE" w:rsidP="0016391F">
      <w:pPr>
        <w:pStyle w:val="Titre2"/>
      </w:pPr>
      <w:bookmarkStart w:id="18" w:name="_Toc105675601"/>
      <w:bookmarkStart w:id="19" w:name="_Toc106104341"/>
      <w:r>
        <w:t>LE LABORATOIRE LEON BRILLOUIN</w:t>
      </w:r>
      <w:bookmarkEnd w:id="18"/>
      <w:bookmarkEnd w:id="19"/>
    </w:p>
    <w:p w14:paraId="3A8C6EA6" w14:textId="77777777" w:rsidR="00EF6D74" w:rsidRDefault="00EF6D74" w:rsidP="003E69F0">
      <w:pPr>
        <w:spacing w:line="360" w:lineRule="auto"/>
        <w:jc w:val="both"/>
      </w:pPr>
    </w:p>
    <w:p w14:paraId="1A5661A1" w14:textId="73D49AC8" w:rsidR="00EF6D74" w:rsidRDefault="00EF6D74" w:rsidP="003E69F0">
      <w:pPr>
        <w:spacing w:line="360" w:lineRule="auto"/>
        <w:jc w:val="both"/>
      </w:pPr>
      <w:r>
        <w:t xml:space="preserve">Le Laboratoire Léon Brillouin (LLB) est un laboratoire de recherche mixte français soutenu par le Commissariat à </w:t>
      </w:r>
      <w:r w:rsidR="004629CB">
        <w:t xml:space="preserve">l'Énergie </w:t>
      </w:r>
      <w:r>
        <w:t xml:space="preserve">Atomique </w:t>
      </w:r>
      <w:r w:rsidR="004629CB">
        <w:t xml:space="preserve">et aux Énergies Alternatives </w:t>
      </w:r>
      <w:r>
        <w:t>(CEA) et le Centre National de la Recherche Scientifique (CNRS). Son objectif est de mener des recherches sur la structure et la dynamique de la matière condensée en utilisant les faisceaux de neutrons fournis par le réacteur Orphée. Il est situé dans le centre de recherche CEA/Saclay.</w:t>
      </w:r>
    </w:p>
    <w:p w14:paraId="27575EDF" w14:textId="159F2BD3" w:rsidR="004629CB" w:rsidRDefault="004629CB" w:rsidP="003E69F0">
      <w:pPr>
        <w:spacing w:line="360" w:lineRule="auto"/>
        <w:jc w:val="both"/>
      </w:pPr>
      <w:r>
        <w:t>L’utilisation des faisceaux de neutrons est une technique récente indispensable pour les recherches au niveau microscopique dans des domaines très variés tels que la physique, la chimie, la biologie, la science des matériaux, le magnétisme… Au niveau industriel, cette technique permet de réaliser des études non-destructives.</w:t>
      </w:r>
    </w:p>
    <w:p w14:paraId="42EBD30A" w14:textId="72E2831B" w:rsidR="00EF6D74" w:rsidRDefault="00EF6D74" w:rsidP="003E69F0">
      <w:pPr>
        <w:spacing w:line="360" w:lineRule="auto"/>
        <w:jc w:val="both"/>
      </w:pPr>
      <w:r>
        <w:t xml:space="preserve">Le LLB </w:t>
      </w:r>
      <w:r w:rsidR="004629CB">
        <w:t xml:space="preserve">dispose de </w:t>
      </w:r>
      <w:r>
        <w:t xml:space="preserve">son propre programme de recherche scientifique et collabore avec </w:t>
      </w:r>
      <w:r w:rsidR="000C570E">
        <w:t>des scientifiques</w:t>
      </w:r>
      <w:r>
        <w:t xml:space="preserve"> </w:t>
      </w:r>
      <w:r w:rsidR="004629CB">
        <w:t>de nombreux laboratoires de recherche fondamentale, de recherche appliquée et de l’industrie.</w:t>
      </w:r>
      <w:r>
        <w:t xml:space="preserve"> </w:t>
      </w:r>
      <w:r w:rsidR="000F6102">
        <w:t xml:space="preserve">Le LLB produit chaque année près de </w:t>
      </w:r>
      <w:r>
        <w:t>180 publications dans des revues scientifiques et plus de 150 communications dans des conférences et réunions.</w:t>
      </w:r>
    </w:p>
    <w:p w14:paraId="6C0BF647" w14:textId="77777777" w:rsidR="00CA0E4E" w:rsidRDefault="00CA0E4E" w:rsidP="003E69F0">
      <w:pPr>
        <w:spacing w:line="360" w:lineRule="auto"/>
        <w:jc w:val="both"/>
      </w:pPr>
      <w:r>
        <w:br w:type="page"/>
      </w:r>
    </w:p>
    <w:p w14:paraId="28B134DD" w14:textId="5C5AB314" w:rsidR="008561B8" w:rsidRDefault="00DA36B9" w:rsidP="00DA36B9">
      <w:pPr>
        <w:pStyle w:val="Titre1"/>
      </w:pPr>
      <w:bookmarkStart w:id="20" w:name="_Toc105675603"/>
      <w:bookmarkStart w:id="21" w:name="_Toc106104342"/>
      <w:r>
        <w:t>M</w:t>
      </w:r>
      <w:r w:rsidR="00DD4099">
        <w:t>ission</w:t>
      </w:r>
      <w:bookmarkEnd w:id="20"/>
      <w:bookmarkEnd w:id="21"/>
    </w:p>
    <w:p w14:paraId="3145C56C" w14:textId="77777777" w:rsidR="004E0674" w:rsidRDefault="004E0674" w:rsidP="003E69F0">
      <w:pPr>
        <w:spacing w:line="360" w:lineRule="auto"/>
        <w:jc w:val="both"/>
      </w:pPr>
    </w:p>
    <w:p w14:paraId="5CB3907B" w14:textId="51723036" w:rsidR="004E0674" w:rsidRDefault="004E0674" w:rsidP="004E0674">
      <w:pPr>
        <w:pStyle w:val="Titre2"/>
      </w:pPr>
      <w:bookmarkStart w:id="22" w:name="_Toc105675604"/>
      <w:bookmarkStart w:id="23" w:name="_Toc106104343"/>
      <w:r>
        <w:t>M</w:t>
      </w:r>
      <w:r w:rsidRPr="004E0674">
        <w:t>ise en situation du projet</w:t>
      </w:r>
      <w:bookmarkEnd w:id="22"/>
      <w:bookmarkEnd w:id="23"/>
    </w:p>
    <w:p w14:paraId="6FBAAD20" w14:textId="77777777" w:rsidR="00BF1740" w:rsidRDefault="00BF1740" w:rsidP="003E69F0">
      <w:pPr>
        <w:spacing w:line="360" w:lineRule="auto"/>
        <w:jc w:val="both"/>
      </w:pPr>
    </w:p>
    <w:p w14:paraId="750AB9A0" w14:textId="7850744B" w:rsidR="004C099A" w:rsidRDefault="00DD4099" w:rsidP="00C44D8F">
      <w:pPr>
        <w:spacing w:line="360" w:lineRule="auto"/>
        <w:jc w:val="both"/>
      </w:pPr>
      <w:r>
        <w:t xml:space="preserve">Comme précédemment </w:t>
      </w:r>
      <w:r w:rsidR="00DA1B48">
        <w:t xml:space="preserve">indiqué </w:t>
      </w:r>
      <w:r>
        <w:t xml:space="preserve">le </w:t>
      </w:r>
      <w:r w:rsidR="00A37EE4">
        <w:t xml:space="preserve">service </w:t>
      </w:r>
      <w:r>
        <w:t xml:space="preserve">informatique du </w:t>
      </w:r>
      <w:r w:rsidR="00837724">
        <w:t xml:space="preserve">LLB </w:t>
      </w:r>
      <w:r>
        <w:t xml:space="preserve">et les chercheurs </w:t>
      </w:r>
      <w:r w:rsidR="00DA1B48">
        <w:t xml:space="preserve">collaborent </w:t>
      </w:r>
      <w:r w:rsidR="007E753D">
        <w:t>dans le cadre de</w:t>
      </w:r>
      <w:r w:rsidR="005F1C9A">
        <w:t xml:space="preserve"> leur</w:t>
      </w:r>
      <w:r w:rsidR="00DA1B48">
        <w:t>s missions de recherche</w:t>
      </w:r>
      <w:r w:rsidR="004C099A">
        <w:t>.</w:t>
      </w:r>
    </w:p>
    <w:p w14:paraId="7ABD177A" w14:textId="7493DC50" w:rsidR="00A30A61" w:rsidRDefault="00DA1B48" w:rsidP="00C44D8F">
      <w:pPr>
        <w:spacing w:line="360" w:lineRule="auto"/>
        <w:jc w:val="both"/>
      </w:pPr>
      <w:r>
        <w:t>La mission qui m’a été confiée</w:t>
      </w:r>
      <w:r w:rsidR="007E753D">
        <w:t>,</w:t>
      </w:r>
      <w:r>
        <w:t xml:space="preserve"> </w:t>
      </w:r>
      <w:r w:rsidR="005F1C9A">
        <w:t xml:space="preserve">a </w:t>
      </w:r>
      <w:r>
        <w:t xml:space="preserve">pour objectif d’apporter une aide aux </w:t>
      </w:r>
      <w:r w:rsidR="00C21975">
        <w:t>chercheurs par</w:t>
      </w:r>
      <w:r w:rsidR="00A94965" w:rsidRPr="00ED11D8">
        <w:t xml:space="preserve"> le développement de logiciels de traitement de données</w:t>
      </w:r>
      <w:r w:rsidR="00A30A61">
        <w:t>.</w:t>
      </w:r>
    </w:p>
    <w:p w14:paraId="34CDE3C0" w14:textId="1BD8B542" w:rsidR="00C21975" w:rsidRDefault="00A30A61" w:rsidP="00C44D8F">
      <w:pPr>
        <w:spacing w:line="360" w:lineRule="auto"/>
        <w:jc w:val="both"/>
      </w:pPr>
      <w:r>
        <w:t xml:space="preserve">Ces logiciels doivent permettre </w:t>
      </w:r>
      <w:r w:rsidR="0057672D">
        <w:t xml:space="preserve">: </w:t>
      </w:r>
    </w:p>
    <w:p w14:paraId="7A36247C" w14:textId="09F34A5A" w:rsidR="00C21975" w:rsidRDefault="005F1C9A" w:rsidP="00C44D8F">
      <w:pPr>
        <w:pStyle w:val="Paragraphedeliste"/>
        <w:numPr>
          <w:ilvl w:val="0"/>
          <w:numId w:val="35"/>
        </w:numPr>
        <w:spacing w:line="360" w:lineRule="auto"/>
        <w:jc w:val="both"/>
      </w:pPr>
      <w:proofErr w:type="gramStart"/>
      <w:r>
        <w:t>de</w:t>
      </w:r>
      <w:proofErr w:type="gramEnd"/>
      <w:r>
        <w:t xml:space="preserve"> </w:t>
      </w:r>
      <w:r w:rsidR="00A30A61">
        <w:t>représenter</w:t>
      </w:r>
      <w:r w:rsidR="00C21975">
        <w:t xml:space="preserve"> graphique</w:t>
      </w:r>
      <w:r w:rsidR="00A30A61">
        <w:t>ment</w:t>
      </w:r>
      <w:r w:rsidR="00C21975">
        <w:t xml:space="preserve"> des données d’acquisition</w:t>
      </w:r>
      <w:r w:rsidR="00A30A61">
        <w:t xml:space="preserve"> sur une application web</w:t>
      </w:r>
      <w:r w:rsidR="0057672D">
        <w:t xml:space="preserve"> afin de faciliter l’interprétation des résultats</w:t>
      </w:r>
      <w:r w:rsidR="00E5660A">
        <w:t xml:space="preserve"> (1</w:t>
      </w:r>
      <w:r w:rsidR="00E5660A" w:rsidRPr="00E5660A">
        <w:rPr>
          <w:vertAlign w:val="superscript"/>
        </w:rPr>
        <w:t>ère</w:t>
      </w:r>
      <w:r w:rsidR="00E5660A">
        <w:t xml:space="preserve"> partie du rapport)</w:t>
      </w:r>
      <w:r w:rsidR="00A30A61">
        <w:t>,</w:t>
      </w:r>
    </w:p>
    <w:p w14:paraId="7CEDBDDE" w14:textId="7C5C51F4" w:rsidR="00905D60" w:rsidRDefault="00E14A3D" w:rsidP="00C44D8F">
      <w:pPr>
        <w:pStyle w:val="Paragraphedeliste"/>
        <w:numPr>
          <w:ilvl w:val="0"/>
          <w:numId w:val="35"/>
        </w:numPr>
        <w:spacing w:line="360" w:lineRule="auto"/>
        <w:jc w:val="both"/>
      </w:pPr>
      <w:proofErr w:type="gramStart"/>
      <w:r>
        <w:t>d’indiquer</w:t>
      </w:r>
      <w:proofErr w:type="gramEnd"/>
      <w:r>
        <w:t xml:space="preserve"> la structure d’un échantillon à partir de la représentation graphique des données d’acquisition</w:t>
      </w:r>
      <w:r w:rsidR="00905D60">
        <w:t xml:space="preserve"> en s’appuyant sur </w:t>
      </w:r>
      <w:r w:rsidR="0057672D">
        <w:t>la reconnaissance d’images par apprentissage automatique</w:t>
      </w:r>
      <w:r w:rsidR="00E5660A">
        <w:t xml:space="preserve"> (2</w:t>
      </w:r>
      <w:r w:rsidR="00E5660A" w:rsidRPr="00E5660A">
        <w:rPr>
          <w:vertAlign w:val="superscript"/>
        </w:rPr>
        <w:t>ème</w:t>
      </w:r>
      <w:r w:rsidR="00E5660A">
        <w:t xml:space="preserve"> partie du rapport)</w:t>
      </w:r>
      <w:r w:rsidR="00905D60">
        <w:t>.</w:t>
      </w:r>
      <w:r w:rsidR="0057672D">
        <w:t xml:space="preserve"> </w:t>
      </w:r>
    </w:p>
    <w:p w14:paraId="67909AC9" w14:textId="7FAF2364" w:rsidR="00BF1740" w:rsidRPr="00ED11D8" w:rsidRDefault="00DA1B48" w:rsidP="00C44D8F">
      <w:pPr>
        <w:spacing w:line="360" w:lineRule="auto"/>
        <w:jc w:val="both"/>
      </w:pPr>
      <w:r>
        <w:t>En effet,</w:t>
      </w:r>
      <w:r w:rsidR="004406D7">
        <w:t xml:space="preserve"> </w:t>
      </w:r>
      <w:r>
        <w:t xml:space="preserve">les </w:t>
      </w:r>
      <w:r w:rsidR="004406D7">
        <w:t xml:space="preserve">chercheurs utilisent les neutrons afin d'analyser la composition </w:t>
      </w:r>
      <w:r w:rsidR="00F52F95">
        <w:t xml:space="preserve">atomique </w:t>
      </w:r>
      <w:r w:rsidR="004406D7">
        <w:t>d'un échantillon</w:t>
      </w:r>
      <w:r w:rsidR="00F52F95">
        <w:t xml:space="preserve"> </w:t>
      </w:r>
      <w:r>
        <w:t xml:space="preserve">et </w:t>
      </w:r>
      <w:r w:rsidR="00F52F95">
        <w:t xml:space="preserve">d'en déterminer ses propriétés. L'environnement de test de l'échantillon </w:t>
      </w:r>
      <w:r>
        <w:t xml:space="preserve">permet </w:t>
      </w:r>
      <w:r w:rsidR="00F52F95">
        <w:t>de modifier les paramètres de température, pression, de champs magnétique et de positionnement de l'échantillon.</w:t>
      </w:r>
    </w:p>
    <w:p w14:paraId="0089FD70" w14:textId="0EFD4035" w:rsidR="00DA1B48" w:rsidRDefault="00AF7920" w:rsidP="00C44D8F">
      <w:pPr>
        <w:spacing w:line="360" w:lineRule="auto"/>
        <w:jc w:val="both"/>
      </w:pPr>
      <w:r>
        <w:t xml:space="preserve">Les faisceaux de neutrons </w:t>
      </w:r>
      <w:r w:rsidR="00403CA4">
        <w:t xml:space="preserve">traversent l’échantillon et sont réceptionnés sur un </w:t>
      </w:r>
      <w:r w:rsidR="00F52F95">
        <w:t>détecteur</w:t>
      </w:r>
      <w:r w:rsidR="00DA1B48">
        <w:t xml:space="preserve"> qui collecte </w:t>
      </w:r>
      <w:r>
        <w:t>l</w:t>
      </w:r>
      <w:r w:rsidR="00DA1B48">
        <w:t xml:space="preserve">es données </w:t>
      </w:r>
      <w:r w:rsidR="007E753D">
        <w:t>précédemment citées. Elles sont</w:t>
      </w:r>
      <w:r>
        <w:t xml:space="preserve"> </w:t>
      </w:r>
      <w:r w:rsidR="007E753D">
        <w:t xml:space="preserve">ensuite </w:t>
      </w:r>
      <w:r w:rsidR="00F52F95">
        <w:t>stockées</w:t>
      </w:r>
      <w:r>
        <w:t xml:space="preserve"> </w:t>
      </w:r>
      <w:r w:rsidR="00F52F95">
        <w:t>dans</w:t>
      </w:r>
      <w:r w:rsidR="00403CA4">
        <w:t xml:space="preserve"> un fichier </w:t>
      </w:r>
      <w:r w:rsidR="00C21975">
        <w:t>nommé « fichier</w:t>
      </w:r>
      <w:r w:rsidR="00403CA4">
        <w:t xml:space="preserve"> </w:t>
      </w:r>
      <w:r w:rsidR="007E753D">
        <w:t>.</w:t>
      </w:r>
      <w:r w:rsidR="00403CA4">
        <w:t>32</w:t>
      </w:r>
      <w:r w:rsidR="00C21975">
        <w:t> »</w:t>
      </w:r>
      <w:r w:rsidR="00C673A3">
        <w:t xml:space="preserve"> sur un modèle spécifiquement développé par le CEA</w:t>
      </w:r>
      <w:r w:rsidR="00F52F95">
        <w:t>.</w:t>
      </w:r>
    </w:p>
    <w:p w14:paraId="5A7906D9" w14:textId="2B568DE3" w:rsidR="00403CA4" w:rsidRDefault="00403CA4" w:rsidP="00C44D8F">
      <w:pPr>
        <w:spacing w:line="360" w:lineRule="auto"/>
        <w:jc w:val="both"/>
      </w:pPr>
      <w:r>
        <w:t xml:space="preserve">Ce fichier </w:t>
      </w:r>
      <w:r w:rsidR="005E3AA1">
        <w:t xml:space="preserve">contient </w:t>
      </w:r>
      <w:r>
        <w:t>tou</w:t>
      </w:r>
      <w:r w:rsidR="005E3AA1">
        <w:t>te</w:t>
      </w:r>
      <w:r>
        <w:t xml:space="preserve">s les informations </w:t>
      </w:r>
      <w:r w:rsidR="00E04858">
        <w:t xml:space="preserve">relatives aux </w:t>
      </w:r>
      <w:r w:rsidR="00C673A3">
        <w:t xml:space="preserve">caractéristiques </w:t>
      </w:r>
      <w:r w:rsidR="00E04858">
        <w:t>de l’échantillon</w:t>
      </w:r>
      <w:r w:rsidR="00C673A3">
        <w:t>, les paramètres de la manipulation</w:t>
      </w:r>
      <w:r w:rsidR="00E04858">
        <w:t xml:space="preserve"> et les résultats de l’expérimentation. </w:t>
      </w:r>
    </w:p>
    <w:p w14:paraId="5E32C1CA" w14:textId="78FC5016" w:rsidR="0053651D" w:rsidRDefault="00E778E9" w:rsidP="00C44D8F">
      <w:pPr>
        <w:spacing w:line="360" w:lineRule="auto"/>
        <w:jc w:val="both"/>
      </w:pPr>
      <w:r>
        <w:t xml:space="preserve">Pour </w:t>
      </w:r>
      <w:r w:rsidR="007E753D">
        <w:t>mener à bien la mission confiée</w:t>
      </w:r>
      <w:r>
        <w:t xml:space="preserve">, il </w:t>
      </w:r>
      <w:r w:rsidR="007E753D">
        <w:t>m’</w:t>
      </w:r>
      <w:r w:rsidR="00DB75D2">
        <w:t>a fallu</w:t>
      </w:r>
      <w:r>
        <w:t xml:space="preserve"> tout d’abord </w:t>
      </w:r>
      <w:r w:rsidR="00C21975">
        <w:t xml:space="preserve">analyser la </w:t>
      </w:r>
      <w:r w:rsidR="00905D60">
        <w:t>structure</w:t>
      </w:r>
      <w:r w:rsidR="00C21975">
        <w:t xml:space="preserve"> des données </w:t>
      </w:r>
      <w:r w:rsidR="00C673A3">
        <w:t xml:space="preserve">contenues dans le </w:t>
      </w:r>
      <w:r w:rsidR="00C21975">
        <w:t xml:space="preserve">fichier .32, </w:t>
      </w:r>
      <w:r w:rsidR="00C673A3">
        <w:t xml:space="preserve">puis </w:t>
      </w:r>
      <w:r>
        <w:t xml:space="preserve">concevoir une base de données pour sauvegarder les fichiers, </w:t>
      </w:r>
      <w:r w:rsidR="0053651D">
        <w:t xml:space="preserve">et </w:t>
      </w:r>
      <w:r>
        <w:t xml:space="preserve">développer </w:t>
      </w:r>
      <w:r w:rsidR="00C673A3">
        <w:t xml:space="preserve">avant de </w:t>
      </w:r>
      <w:r>
        <w:t>mettre en œuvre des modalités de classification</w:t>
      </w:r>
      <w:r w:rsidR="00C673A3">
        <w:t>.</w:t>
      </w:r>
    </w:p>
    <w:p w14:paraId="4B03A0A5" w14:textId="77777777" w:rsidR="00C673A3" w:rsidRDefault="0053651D" w:rsidP="00C44D8F">
      <w:pPr>
        <w:spacing w:line="360" w:lineRule="auto"/>
        <w:jc w:val="both"/>
      </w:pPr>
      <w:r>
        <w:t xml:space="preserve">Pour ce faire, nous nous sommes orientés vers </w:t>
      </w:r>
      <w:proofErr w:type="gramStart"/>
      <w:r>
        <w:t>le machine</w:t>
      </w:r>
      <w:proofErr w:type="gramEnd"/>
      <w:r>
        <w:t xml:space="preserve"> Learning. Nous avons retenu plus particulièrement, la reconnaissance d’images sur les graphiques obtenus</w:t>
      </w:r>
      <w:r w:rsidR="00C673A3">
        <w:t xml:space="preserve">. Elle permet : </w:t>
      </w:r>
    </w:p>
    <w:p w14:paraId="7EC2D6A3" w14:textId="77777777" w:rsidR="00C673A3" w:rsidRDefault="00C673A3" w:rsidP="00C673A3">
      <w:pPr>
        <w:pStyle w:val="Paragraphedeliste"/>
        <w:numPr>
          <w:ilvl w:val="0"/>
          <w:numId w:val="40"/>
        </w:numPr>
        <w:spacing w:line="360" w:lineRule="auto"/>
        <w:jc w:val="both"/>
      </w:pPr>
      <w:proofErr w:type="gramStart"/>
      <w:r>
        <w:t>de</w:t>
      </w:r>
      <w:proofErr w:type="gramEnd"/>
      <w:r>
        <w:t xml:space="preserve"> </w:t>
      </w:r>
      <w:r w:rsidR="0053651D">
        <w:t>reconnaître les paramètres et l’échantillon utilisé lors de l’expérimentation,</w:t>
      </w:r>
    </w:p>
    <w:p w14:paraId="20F4F65C" w14:textId="4AB2EE1B" w:rsidR="0053651D" w:rsidRDefault="0053651D" w:rsidP="00C673A3">
      <w:pPr>
        <w:pStyle w:val="Paragraphedeliste"/>
        <w:numPr>
          <w:ilvl w:val="0"/>
          <w:numId w:val="40"/>
        </w:numPr>
        <w:spacing w:line="360" w:lineRule="auto"/>
        <w:jc w:val="both"/>
      </w:pPr>
      <w:proofErr w:type="gramStart"/>
      <w:r>
        <w:t>de  trier</w:t>
      </w:r>
      <w:proofErr w:type="gramEnd"/>
      <w:r>
        <w:t xml:space="preserve"> </w:t>
      </w:r>
      <w:r w:rsidR="00C673A3">
        <w:t xml:space="preserve">les fichiers </w:t>
      </w:r>
      <w:r>
        <w:t>et de récupérer les plus significatifs.</w:t>
      </w:r>
    </w:p>
    <w:p w14:paraId="114D019F" w14:textId="47BCB14C" w:rsidR="00E778E9" w:rsidRDefault="00E778E9" w:rsidP="00C44D8F">
      <w:pPr>
        <w:spacing w:line="360" w:lineRule="auto"/>
        <w:jc w:val="both"/>
      </w:pPr>
      <w:r>
        <w:t xml:space="preserve">Ainsi les chercheurs </w:t>
      </w:r>
      <w:r w:rsidR="003F404E">
        <w:t xml:space="preserve">disposent </w:t>
      </w:r>
      <w:r>
        <w:t xml:space="preserve">d’un outil pour extraire les fichiers sur lesquels </w:t>
      </w:r>
      <w:r w:rsidR="003F404E">
        <w:t xml:space="preserve">sont </w:t>
      </w:r>
      <w:r>
        <w:t xml:space="preserve">stockées les données utiles et </w:t>
      </w:r>
      <w:r w:rsidR="00073D43">
        <w:t xml:space="preserve">peuvent </w:t>
      </w:r>
      <w:r>
        <w:t xml:space="preserve">gagner en temps de traitement considérant </w:t>
      </w:r>
      <w:r w:rsidR="00DB75D2">
        <w:t>l</w:t>
      </w:r>
      <w:r>
        <w:t xml:space="preserve">e volume </w:t>
      </w:r>
      <w:r w:rsidR="00DB75D2">
        <w:t xml:space="preserve">conséquent </w:t>
      </w:r>
      <w:r>
        <w:t xml:space="preserve">de données </w:t>
      </w:r>
      <w:r w:rsidR="00DB75D2">
        <w:t>collectées.</w:t>
      </w:r>
    </w:p>
    <w:p w14:paraId="74820F2C" w14:textId="2897D20C" w:rsidR="000D1C63" w:rsidRDefault="000D1C63" w:rsidP="00ED11D8">
      <w:pPr>
        <w:spacing w:line="480" w:lineRule="auto"/>
        <w:jc w:val="both"/>
      </w:pPr>
      <w:r>
        <w:br w:type="page"/>
      </w:r>
    </w:p>
    <w:p w14:paraId="3C8D0F29" w14:textId="73730E3A" w:rsidR="005E6FDF" w:rsidRDefault="005E6FDF" w:rsidP="005E6FDF">
      <w:pPr>
        <w:pStyle w:val="Titre2"/>
      </w:pPr>
      <w:bookmarkStart w:id="24" w:name="_Toc105675605"/>
      <w:bookmarkStart w:id="25" w:name="_Toc106104344"/>
      <w:r>
        <w:t>P</w:t>
      </w:r>
      <w:r w:rsidRPr="005E6FDF">
        <w:t>hase conceptuelle du projet</w:t>
      </w:r>
      <w:bookmarkEnd w:id="24"/>
      <w:bookmarkEnd w:id="25"/>
    </w:p>
    <w:p w14:paraId="396A4C45" w14:textId="38ACC0C1" w:rsidR="000D1C63" w:rsidRDefault="000D1C63" w:rsidP="009359BB">
      <w:pPr>
        <w:jc w:val="both"/>
      </w:pPr>
    </w:p>
    <w:p w14:paraId="6967F17E" w14:textId="015B57F2" w:rsidR="009359BB" w:rsidRDefault="00277B42" w:rsidP="009359BB">
      <w:pPr>
        <w:spacing w:line="360" w:lineRule="auto"/>
        <w:jc w:val="both"/>
      </w:pPr>
      <w:r>
        <w:t xml:space="preserve">Tout projet de développement débute par une étape de cadrage </w:t>
      </w:r>
      <w:r w:rsidR="000E39D4">
        <w:t>qui permet d’anticiper autant que de possible comment va se dérouler le projet en intégrant les objectifs attendus, les ressources nécessaires et les contraintes diverses.</w:t>
      </w:r>
    </w:p>
    <w:p w14:paraId="15EFC29E" w14:textId="77777777" w:rsidR="004E311D" w:rsidRDefault="004E311D" w:rsidP="00BE2C6F">
      <w:pPr>
        <w:pStyle w:val="Titre3"/>
      </w:pPr>
      <w:bookmarkStart w:id="26" w:name="_Toc105675606"/>
    </w:p>
    <w:p w14:paraId="6C3FD3B3" w14:textId="2AF5C234" w:rsidR="00BE2C6F" w:rsidRDefault="00BE2C6F" w:rsidP="00BE2C6F">
      <w:pPr>
        <w:pStyle w:val="Titre3"/>
      </w:pPr>
      <w:bookmarkStart w:id="27" w:name="_Toc106104345"/>
      <w:r>
        <w:t>Fonctionnalités</w:t>
      </w:r>
      <w:bookmarkEnd w:id="26"/>
      <w:bookmarkEnd w:id="27"/>
      <w:r>
        <w:t xml:space="preserve"> </w:t>
      </w:r>
    </w:p>
    <w:p w14:paraId="7A4C848D" w14:textId="61C9D037" w:rsidR="00BE2C6F" w:rsidRDefault="00BE2C6F" w:rsidP="00BE2C6F"/>
    <w:p w14:paraId="30191B06" w14:textId="46F5FCD5" w:rsidR="004E75D1" w:rsidRDefault="004E75D1" w:rsidP="00BE2C6F">
      <w:r>
        <w:t>Le cahier des charges relatif au projet prévoyait les fonctionnalités suivantes :</w:t>
      </w:r>
    </w:p>
    <w:p w14:paraId="02DC450C" w14:textId="6ED78DA6" w:rsidR="004E75D1" w:rsidRDefault="004E75D1" w:rsidP="004E311D">
      <w:pPr>
        <w:pStyle w:val="Paragraphedeliste"/>
        <w:numPr>
          <w:ilvl w:val="0"/>
          <w:numId w:val="28"/>
        </w:numPr>
        <w:spacing w:line="360" w:lineRule="auto"/>
        <w:ind w:left="714" w:hanging="357"/>
      </w:pPr>
      <w:r>
        <w:t>Stockage sur une base de données,</w:t>
      </w:r>
    </w:p>
    <w:p w14:paraId="3123E6DC" w14:textId="7CDB78B3" w:rsidR="004E75D1" w:rsidRDefault="004E75D1" w:rsidP="004E311D">
      <w:pPr>
        <w:pStyle w:val="Paragraphedeliste"/>
        <w:numPr>
          <w:ilvl w:val="0"/>
          <w:numId w:val="28"/>
        </w:numPr>
        <w:spacing w:line="360" w:lineRule="auto"/>
        <w:ind w:left="714" w:hanging="357"/>
      </w:pPr>
      <w:r>
        <w:t>Visualisation des données issues des acquisitions neutroniques,</w:t>
      </w:r>
    </w:p>
    <w:p w14:paraId="5E621C34" w14:textId="162FFAB7" w:rsidR="004E75D1" w:rsidRDefault="004E75D1" w:rsidP="004E311D">
      <w:pPr>
        <w:pStyle w:val="Paragraphedeliste"/>
        <w:numPr>
          <w:ilvl w:val="0"/>
          <w:numId w:val="28"/>
        </w:numPr>
        <w:spacing w:line="360" w:lineRule="auto"/>
        <w:ind w:left="714" w:hanging="357"/>
      </w:pPr>
      <w:r>
        <w:t>Création d’une application web interactive,</w:t>
      </w:r>
    </w:p>
    <w:p w14:paraId="612F0AB0" w14:textId="0AEB70BA" w:rsidR="004E75D1" w:rsidRDefault="004E75D1" w:rsidP="004E311D">
      <w:pPr>
        <w:pStyle w:val="Paragraphedeliste"/>
        <w:numPr>
          <w:ilvl w:val="0"/>
          <w:numId w:val="28"/>
        </w:numPr>
        <w:spacing w:line="360" w:lineRule="auto"/>
        <w:ind w:left="714" w:hanging="357"/>
      </w:pPr>
      <w:r>
        <w:t>Extraction des données depuis les fichiers .32,</w:t>
      </w:r>
    </w:p>
    <w:p w14:paraId="7C8E9200" w14:textId="146BC054" w:rsidR="004E75D1" w:rsidRDefault="004E75D1" w:rsidP="004E311D">
      <w:pPr>
        <w:pStyle w:val="Paragraphedeliste"/>
        <w:numPr>
          <w:ilvl w:val="0"/>
          <w:numId w:val="28"/>
        </w:numPr>
        <w:spacing w:line="360" w:lineRule="auto"/>
        <w:ind w:left="714" w:hanging="357"/>
      </w:pPr>
      <w:r>
        <w:t>Test des modèles d’apprentissage automatique.</w:t>
      </w:r>
    </w:p>
    <w:p w14:paraId="715458DA" w14:textId="77777777" w:rsidR="00313784" w:rsidRDefault="00313784" w:rsidP="00313784">
      <w:pPr>
        <w:pStyle w:val="Paragraphedeliste"/>
        <w:ind w:left="780"/>
      </w:pPr>
    </w:p>
    <w:p w14:paraId="4C8C1A62" w14:textId="77FE5193" w:rsidR="00BE2C6F" w:rsidRDefault="00BE2C6F" w:rsidP="00BE2C6F">
      <w:pPr>
        <w:pStyle w:val="Titre3"/>
      </w:pPr>
      <w:bookmarkStart w:id="28" w:name="_Toc105675607"/>
      <w:bookmarkStart w:id="29" w:name="_Toc106104346"/>
      <w:r>
        <w:t>Contraintes</w:t>
      </w:r>
      <w:bookmarkEnd w:id="28"/>
      <w:bookmarkEnd w:id="29"/>
    </w:p>
    <w:p w14:paraId="02EFDA81" w14:textId="77777777" w:rsidR="00313784" w:rsidRPr="00313784" w:rsidRDefault="00313784" w:rsidP="00313784"/>
    <w:p w14:paraId="1BE5014E" w14:textId="2357E911" w:rsidR="004E75D1" w:rsidRDefault="004E75D1" w:rsidP="004E75D1">
      <w:r>
        <w:t>Le cahier des charges relatif au projet prévoyait également les obligations suivantes :</w:t>
      </w:r>
    </w:p>
    <w:p w14:paraId="171694C0" w14:textId="2A09F7CC" w:rsidR="00313784" w:rsidRDefault="004E75D1" w:rsidP="00313784">
      <w:pPr>
        <w:pStyle w:val="Paragraphedeliste"/>
        <w:numPr>
          <w:ilvl w:val="0"/>
          <w:numId w:val="14"/>
        </w:numPr>
        <w:spacing w:after="0" w:line="360" w:lineRule="auto"/>
        <w:jc w:val="both"/>
      </w:pPr>
      <w:r>
        <w:t xml:space="preserve">Utilisation de </w:t>
      </w:r>
      <w:r w:rsidR="00313784">
        <w:t xml:space="preserve">Framework </w:t>
      </w:r>
      <w:proofErr w:type="spellStart"/>
      <w:r w:rsidR="00313784">
        <w:t>Streamlit</w:t>
      </w:r>
      <w:proofErr w:type="spellEnd"/>
      <w:r w:rsidR="00313784">
        <w:t xml:space="preserve"> pour l'interface utilisateur</w:t>
      </w:r>
      <w:r w:rsidR="004E311D">
        <w:t>,</w:t>
      </w:r>
    </w:p>
    <w:p w14:paraId="7EF3B5DA" w14:textId="5B742320" w:rsidR="00313784" w:rsidRDefault="004E75D1" w:rsidP="00313784">
      <w:pPr>
        <w:pStyle w:val="Paragraphedeliste"/>
        <w:numPr>
          <w:ilvl w:val="0"/>
          <w:numId w:val="14"/>
        </w:numPr>
        <w:spacing w:after="0" w:line="360" w:lineRule="auto"/>
        <w:jc w:val="both"/>
      </w:pPr>
      <w:r>
        <w:t xml:space="preserve">Utilisation de </w:t>
      </w:r>
      <w:r w:rsidR="00313784">
        <w:t xml:space="preserve">Framework </w:t>
      </w:r>
      <w:proofErr w:type="spellStart"/>
      <w:r w:rsidR="00313784">
        <w:t>Plotly</w:t>
      </w:r>
      <w:proofErr w:type="spellEnd"/>
      <w:r w:rsidR="00313784">
        <w:t xml:space="preserve"> pour la représentation graphique</w:t>
      </w:r>
      <w:r w:rsidR="004E311D">
        <w:t>,</w:t>
      </w:r>
    </w:p>
    <w:p w14:paraId="7FF0DC4F" w14:textId="1174708C" w:rsidR="009A6288" w:rsidRDefault="004E75D1" w:rsidP="00313784">
      <w:pPr>
        <w:pStyle w:val="Paragraphedeliste"/>
        <w:numPr>
          <w:ilvl w:val="0"/>
          <w:numId w:val="14"/>
        </w:numPr>
        <w:spacing w:line="360" w:lineRule="auto"/>
      </w:pPr>
      <w:r>
        <w:t>Développement d’une i</w:t>
      </w:r>
      <w:r w:rsidR="009A6288">
        <w:t>nterface simple d’utilisation pour les chercheurs</w:t>
      </w:r>
      <w:r w:rsidR="004E311D">
        <w:t>,</w:t>
      </w:r>
    </w:p>
    <w:p w14:paraId="70942615" w14:textId="4AF4D98C" w:rsidR="009359BB" w:rsidRDefault="004E75D1" w:rsidP="006E56C8">
      <w:pPr>
        <w:pStyle w:val="Paragraphedeliste"/>
        <w:numPr>
          <w:ilvl w:val="0"/>
          <w:numId w:val="14"/>
        </w:numPr>
        <w:spacing w:line="360" w:lineRule="auto"/>
      </w:pPr>
      <w:r>
        <w:t xml:space="preserve">Utilisation </w:t>
      </w:r>
      <w:r w:rsidR="00504201">
        <w:t>du langage</w:t>
      </w:r>
      <w:r w:rsidR="00313784">
        <w:t xml:space="preserve"> de programmation Python</w:t>
      </w:r>
      <w:r w:rsidR="009334E8">
        <w:t>.</w:t>
      </w:r>
      <w:r w:rsidR="009359BB">
        <w:br w:type="page"/>
      </w:r>
    </w:p>
    <w:p w14:paraId="47C778CA" w14:textId="77777777" w:rsidR="00313784" w:rsidRDefault="00313784"/>
    <w:p w14:paraId="56710383" w14:textId="2D449276" w:rsidR="00065AB9" w:rsidRDefault="00065AB9" w:rsidP="00065AB9">
      <w:pPr>
        <w:pStyle w:val="Titre3"/>
      </w:pPr>
      <w:bookmarkStart w:id="30" w:name="_Toc105675608"/>
      <w:bookmarkStart w:id="31" w:name="_Toc106104347"/>
      <w:r>
        <w:t>Déroulement du projet</w:t>
      </w:r>
      <w:bookmarkEnd w:id="30"/>
      <w:bookmarkEnd w:id="31"/>
    </w:p>
    <w:p w14:paraId="1152CEE6" w14:textId="77777777" w:rsidR="00065AB9" w:rsidRDefault="00065AB9" w:rsidP="0059376C">
      <w:pPr>
        <w:jc w:val="both"/>
      </w:pPr>
    </w:p>
    <w:p w14:paraId="51757690" w14:textId="053C98CD" w:rsidR="00F20A2C" w:rsidRDefault="00065AB9" w:rsidP="003A051E">
      <w:pPr>
        <w:spacing w:line="480" w:lineRule="auto"/>
        <w:jc w:val="both"/>
      </w:pPr>
      <w:r>
        <w:t xml:space="preserve">Sous la </w:t>
      </w:r>
      <w:r w:rsidR="000C4F9E">
        <w:t>supervision</w:t>
      </w:r>
      <w:r>
        <w:t xml:space="preserve"> de M. EXIL, </w:t>
      </w:r>
      <w:r w:rsidR="003669DB">
        <w:t>j’</w:t>
      </w:r>
      <w:r w:rsidR="001B7746">
        <w:t xml:space="preserve">ai </w:t>
      </w:r>
      <w:r w:rsidR="00F20A2C">
        <w:t>mené</w:t>
      </w:r>
      <w:r w:rsidR="000C4F9E">
        <w:t xml:space="preserve"> le projet en autonomie, en suivant les </w:t>
      </w:r>
      <w:r w:rsidR="009C7F7D">
        <w:t>consignes et</w:t>
      </w:r>
      <w:r w:rsidR="00F20A2C">
        <w:t xml:space="preserve"> </w:t>
      </w:r>
      <w:r w:rsidR="000C4F9E">
        <w:t xml:space="preserve">en </w:t>
      </w:r>
      <w:r w:rsidR="000D0D47">
        <w:t xml:space="preserve">appliquant </w:t>
      </w:r>
      <w:r w:rsidR="000C4F9E">
        <w:t xml:space="preserve">une méthodologie </w:t>
      </w:r>
      <w:r w:rsidR="000D0D47">
        <w:t xml:space="preserve">dite </w:t>
      </w:r>
      <w:commentRangeStart w:id="32"/>
      <w:r w:rsidR="000C4F9E">
        <w:t>agile</w:t>
      </w:r>
      <w:commentRangeEnd w:id="32"/>
      <w:r w:rsidR="00BD16DA">
        <w:rPr>
          <w:rStyle w:val="Marquedecommentaire"/>
        </w:rPr>
        <w:commentReference w:id="32"/>
      </w:r>
      <w:r w:rsidR="000C4F9E">
        <w:t>.</w:t>
      </w:r>
    </w:p>
    <w:p w14:paraId="797DB626" w14:textId="26E4E0E8" w:rsidR="00534DEB" w:rsidRDefault="00534DEB" w:rsidP="000C4F9E">
      <w:pPr>
        <w:spacing w:line="360" w:lineRule="auto"/>
      </w:pPr>
      <w:r>
        <w:t xml:space="preserve">J’ai divisé le projet en sous–projets au sein desquels j’ai défini 3 phases : </w:t>
      </w:r>
    </w:p>
    <w:p w14:paraId="1CB20C17" w14:textId="77777777" w:rsidR="00534DEB" w:rsidRDefault="00534DEB" w:rsidP="00534DEB">
      <w:pPr>
        <w:pStyle w:val="Paragraphedeliste"/>
        <w:numPr>
          <w:ilvl w:val="0"/>
          <w:numId w:val="29"/>
        </w:numPr>
        <w:spacing w:line="360" w:lineRule="auto"/>
      </w:pPr>
      <w:proofErr w:type="gramStart"/>
      <w:r>
        <w:t>une</w:t>
      </w:r>
      <w:proofErr w:type="gramEnd"/>
      <w:r>
        <w:t xml:space="preserve"> phase de recherche, </w:t>
      </w:r>
    </w:p>
    <w:p w14:paraId="44075BDD" w14:textId="77777777" w:rsidR="00534DEB" w:rsidRDefault="00534DEB" w:rsidP="00534DEB">
      <w:pPr>
        <w:pStyle w:val="Paragraphedeliste"/>
        <w:numPr>
          <w:ilvl w:val="0"/>
          <w:numId w:val="29"/>
        </w:numPr>
        <w:spacing w:line="360" w:lineRule="auto"/>
      </w:pPr>
      <w:proofErr w:type="gramStart"/>
      <w:r>
        <w:t>une</w:t>
      </w:r>
      <w:proofErr w:type="gramEnd"/>
      <w:r>
        <w:t xml:space="preserve"> phase de développement</w:t>
      </w:r>
    </w:p>
    <w:p w14:paraId="63883532" w14:textId="72B7BC0F" w:rsidR="00534DEB" w:rsidRDefault="00534DEB" w:rsidP="00534DEB">
      <w:pPr>
        <w:pStyle w:val="Paragraphedeliste"/>
        <w:numPr>
          <w:ilvl w:val="0"/>
          <w:numId w:val="29"/>
        </w:numPr>
        <w:spacing w:line="360" w:lineRule="auto"/>
      </w:pPr>
      <w:proofErr w:type="gramStart"/>
      <w:r>
        <w:t>une</w:t>
      </w:r>
      <w:proofErr w:type="gramEnd"/>
      <w:r>
        <w:t xml:space="preserve"> phase de test avec réajustements si nécessaires. </w:t>
      </w:r>
    </w:p>
    <w:p w14:paraId="6BF878BC" w14:textId="2C3A86B9" w:rsidR="000C4F9E" w:rsidRDefault="00534DEB" w:rsidP="000C4F9E">
      <w:pPr>
        <w:spacing w:line="360" w:lineRule="auto"/>
      </w:pPr>
      <w:r>
        <w:t xml:space="preserve">L’issue de chaque phase était considérée comme un jalon permettant de valider les travaux réalisés et </w:t>
      </w:r>
      <w:r w:rsidR="009C7F7D">
        <w:t xml:space="preserve">d’engager </w:t>
      </w:r>
      <w:r>
        <w:t>les suivants.</w:t>
      </w:r>
    </w:p>
    <w:p w14:paraId="61FE816E" w14:textId="74C45EB3" w:rsidR="000C4F9E" w:rsidRDefault="003C55FF" w:rsidP="000C4F9E">
      <w:pPr>
        <w:spacing w:line="360" w:lineRule="auto"/>
      </w:pPr>
      <w:r>
        <w:rPr>
          <w:noProof/>
          <w:lang w:eastAsia="fr-FR"/>
        </w:rPr>
        <w:drawing>
          <wp:anchor distT="0" distB="0" distL="114300" distR="114300" simplePos="0" relativeHeight="251677184" behindDoc="1" locked="0" layoutInCell="1" allowOverlap="1" wp14:anchorId="0ECD55EC" wp14:editId="2B906C10">
            <wp:simplePos x="0" y="0"/>
            <wp:positionH relativeFrom="column">
              <wp:posOffset>393065</wp:posOffset>
            </wp:positionH>
            <wp:positionV relativeFrom="paragraph">
              <wp:posOffset>303530</wp:posOffset>
            </wp:positionV>
            <wp:extent cx="5760720" cy="3842385"/>
            <wp:effectExtent l="0" t="0" r="0" b="5715"/>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842385"/>
                    </a:xfrm>
                    <a:prstGeom prst="rect">
                      <a:avLst/>
                    </a:prstGeom>
                  </pic:spPr>
                </pic:pic>
              </a:graphicData>
            </a:graphic>
            <wp14:sizeRelH relativeFrom="page">
              <wp14:pctWidth>0</wp14:pctWidth>
            </wp14:sizeRelH>
            <wp14:sizeRelV relativeFrom="page">
              <wp14:pctHeight>0</wp14:pctHeight>
            </wp14:sizeRelV>
          </wp:anchor>
        </w:drawing>
      </w:r>
    </w:p>
    <w:p w14:paraId="19E1DF8A" w14:textId="3225F212" w:rsidR="000C4F9E" w:rsidRDefault="000C4F9E" w:rsidP="000C4F9E">
      <w:pPr>
        <w:spacing w:line="360" w:lineRule="auto"/>
      </w:pPr>
    </w:p>
    <w:p w14:paraId="703A9928" w14:textId="47AA2615" w:rsidR="000C4F9E" w:rsidRDefault="000C4F9E" w:rsidP="000C4F9E">
      <w:pPr>
        <w:spacing w:line="360" w:lineRule="auto"/>
      </w:pPr>
    </w:p>
    <w:p w14:paraId="522BD263" w14:textId="13857A64" w:rsidR="000D1C63" w:rsidRPr="000D1C63" w:rsidRDefault="000D1C63" w:rsidP="000C4F9E">
      <w:pPr>
        <w:spacing w:line="360" w:lineRule="auto"/>
      </w:pPr>
    </w:p>
    <w:p w14:paraId="00FF6333" w14:textId="49F093EB" w:rsidR="000C4F9E" w:rsidRDefault="000C4F9E" w:rsidP="003E69F0">
      <w:pPr>
        <w:spacing w:line="360" w:lineRule="auto"/>
        <w:jc w:val="both"/>
        <w:rPr>
          <w:highlight w:val="yellow"/>
        </w:rPr>
      </w:pPr>
    </w:p>
    <w:p w14:paraId="64A8A139" w14:textId="77777777" w:rsidR="000C4F9E" w:rsidRDefault="000C4F9E" w:rsidP="003E69F0">
      <w:pPr>
        <w:spacing w:line="360" w:lineRule="auto"/>
        <w:jc w:val="both"/>
        <w:rPr>
          <w:highlight w:val="yellow"/>
        </w:rPr>
      </w:pPr>
    </w:p>
    <w:p w14:paraId="0A43388B" w14:textId="77777777" w:rsidR="000C4F9E" w:rsidRDefault="000C4F9E" w:rsidP="003E69F0">
      <w:pPr>
        <w:spacing w:line="360" w:lineRule="auto"/>
        <w:jc w:val="both"/>
        <w:rPr>
          <w:highlight w:val="yellow"/>
        </w:rPr>
      </w:pPr>
    </w:p>
    <w:p w14:paraId="1CA3F01B" w14:textId="77777777" w:rsidR="000C4F9E" w:rsidRDefault="000C4F9E" w:rsidP="003E69F0">
      <w:pPr>
        <w:spacing w:line="360" w:lineRule="auto"/>
        <w:jc w:val="both"/>
        <w:rPr>
          <w:highlight w:val="yellow"/>
        </w:rPr>
      </w:pPr>
    </w:p>
    <w:p w14:paraId="34290A7C" w14:textId="4B668EC7" w:rsidR="000C4F9E" w:rsidRDefault="000C4F9E" w:rsidP="003E69F0">
      <w:pPr>
        <w:spacing w:line="360" w:lineRule="auto"/>
        <w:jc w:val="both"/>
        <w:rPr>
          <w:highlight w:val="yellow"/>
        </w:rPr>
      </w:pPr>
    </w:p>
    <w:p w14:paraId="06863113" w14:textId="6A84601A" w:rsidR="000C779F" w:rsidRDefault="003C55FF">
      <w:pPr>
        <w:rPr>
          <w:highlight w:val="yellow"/>
        </w:rPr>
      </w:pPr>
      <w:r>
        <w:rPr>
          <w:noProof/>
          <w:lang w:eastAsia="fr-FR"/>
        </w:rPr>
        <mc:AlternateContent>
          <mc:Choice Requires="wps">
            <w:drawing>
              <wp:anchor distT="0" distB="0" distL="114300" distR="114300" simplePos="0" relativeHeight="251664896" behindDoc="0" locked="0" layoutInCell="1" allowOverlap="1" wp14:anchorId="41C99AA9" wp14:editId="06AF1FE3">
                <wp:simplePos x="0" y="0"/>
                <wp:positionH relativeFrom="column">
                  <wp:posOffset>46990</wp:posOffset>
                </wp:positionH>
                <wp:positionV relativeFrom="paragraph">
                  <wp:posOffset>1042670</wp:posOffset>
                </wp:positionV>
                <wp:extent cx="3810000"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5280CF1B" w14:textId="4377F35B" w:rsidR="00C32FD6" w:rsidRPr="00510343" w:rsidRDefault="00C32FD6" w:rsidP="000B4A4B">
                            <w:pPr>
                              <w:pStyle w:val="Lgende"/>
                              <w:rPr>
                                <w:noProof/>
                                <w:sz w:val="24"/>
                              </w:rPr>
                            </w:pPr>
                            <w:bookmarkStart w:id="33" w:name="_Toc106023741"/>
                            <w:bookmarkStart w:id="34" w:name="_Toc106104243"/>
                            <w:r>
                              <w:t xml:space="preserve">Figure </w:t>
                            </w:r>
                            <w:r>
                              <w:rPr>
                                <w:noProof/>
                              </w:rPr>
                              <w:fldChar w:fldCharType="begin"/>
                            </w:r>
                            <w:r>
                              <w:rPr>
                                <w:noProof/>
                              </w:rPr>
                              <w:instrText xml:space="preserve"> SEQ Figure \* ARABIC </w:instrText>
                            </w:r>
                            <w:r>
                              <w:rPr>
                                <w:noProof/>
                              </w:rPr>
                              <w:fldChar w:fldCharType="separate"/>
                            </w:r>
                            <w:r w:rsidR="004301D3">
                              <w:rPr>
                                <w:noProof/>
                              </w:rPr>
                              <w:t>1</w:t>
                            </w:r>
                            <w:r>
                              <w:rPr>
                                <w:noProof/>
                              </w:rPr>
                              <w:fldChar w:fldCharType="end"/>
                            </w:r>
                            <w:r>
                              <w:t xml:space="preserve"> : </w:t>
                            </w:r>
                            <w:r w:rsidRPr="00773164">
                              <w:t>Modèle de développement</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99AA9" id="Zone de texte 31" o:spid="_x0000_s1028" type="#_x0000_t202" style="position:absolute;margin-left:3.7pt;margin-top:82.1pt;width:300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" stroked="f">
                <v:textbox style="mso-fit-shape-to-text:t" inset="0,0,0,0">
                  <w:txbxContent>
                    <w:p w14:paraId="5280CF1B" w14:textId="4377F35B" w:rsidR="00C32FD6" w:rsidRPr="00510343" w:rsidRDefault="00C32FD6" w:rsidP="000B4A4B">
                      <w:pPr>
                        <w:pStyle w:val="Lgende"/>
                        <w:rPr>
                          <w:noProof/>
                          <w:sz w:val="24"/>
                        </w:rPr>
                      </w:pPr>
                      <w:bookmarkStart w:id="35" w:name="_Toc106023741"/>
                      <w:bookmarkStart w:id="36" w:name="_Toc106104243"/>
                      <w:r>
                        <w:t xml:space="preserve">Figure </w:t>
                      </w:r>
                      <w:r>
                        <w:rPr>
                          <w:noProof/>
                        </w:rPr>
                        <w:fldChar w:fldCharType="begin"/>
                      </w:r>
                      <w:r>
                        <w:rPr>
                          <w:noProof/>
                        </w:rPr>
                        <w:instrText xml:space="preserve"> SEQ Figure \* ARABIC </w:instrText>
                      </w:r>
                      <w:r>
                        <w:rPr>
                          <w:noProof/>
                        </w:rPr>
                        <w:fldChar w:fldCharType="separate"/>
                      </w:r>
                      <w:r w:rsidR="004301D3">
                        <w:rPr>
                          <w:noProof/>
                        </w:rPr>
                        <w:t>1</w:t>
                      </w:r>
                      <w:r>
                        <w:rPr>
                          <w:noProof/>
                        </w:rPr>
                        <w:fldChar w:fldCharType="end"/>
                      </w:r>
                      <w:r>
                        <w:t xml:space="preserve"> : </w:t>
                      </w:r>
                      <w:r w:rsidRPr="00773164">
                        <w:t>Modèle de développement</w:t>
                      </w:r>
                      <w:bookmarkEnd w:id="35"/>
                      <w:bookmarkEnd w:id="36"/>
                    </w:p>
                  </w:txbxContent>
                </v:textbox>
                <w10:wrap type="square"/>
              </v:shape>
            </w:pict>
          </mc:Fallback>
        </mc:AlternateContent>
      </w:r>
      <w:r w:rsidR="000C779F">
        <w:rPr>
          <w:highlight w:val="yellow"/>
        </w:rPr>
        <w:br w:type="page"/>
      </w:r>
    </w:p>
    <w:p w14:paraId="25ED71C1" w14:textId="371A0786" w:rsidR="000C4F9E" w:rsidRDefault="000C4F9E" w:rsidP="003E69F0">
      <w:pPr>
        <w:spacing w:line="360" w:lineRule="auto"/>
        <w:jc w:val="both"/>
        <w:rPr>
          <w:highlight w:val="yellow"/>
        </w:rPr>
      </w:pPr>
    </w:p>
    <w:p w14:paraId="03C0E556" w14:textId="12CA29BD" w:rsidR="0059376C" w:rsidRDefault="00E5660A" w:rsidP="005C1586">
      <w:pPr>
        <w:pStyle w:val="Titre2"/>
        <w:spacing w:before="0"/>
      </w:pPr>
      <w:bookmarkStart w:id="37" w:name="_Toc105675609"/>
      <w:bookmarkStart w:id="38" w:name="_Toc106104348"/>
      <w:r>
        <w:t xml:space="preserve">PARTIE 1 - </w:t>
      </w:r>
      <w:r w:rsidR="0059376C">
        <w:t xml:space="preserve">Conception </w:t>
      </w:r>
      <w:r>
        <w:t>de l’</w:t>
      </w:r>
      <w:r w:rsidR="0059376C">
        <w:t>application web</w:t>
      </w:r>
      <w:bookmarkEnd w:id="37"/>
      <w:bookmarkEnd w:id="38"/>
    </w:p>
    <w:p w14:paraId="782FFA2B" w14:textId="2F5A7CF5" w:rsidR="0059376C" w:rsidRDefault="0059376C" w:rsidP="005C1586">
      <w:pPr>
        <w:spacing w:line="240" w:lineRule="auto"/>
      </w:pPr>
    </w:p>
    <w:p w14:paraId="791AA5DC" w14:textId="11367F3E" w:rsidR="007265F9" w:rsidRDefault="007265F9" w:rsidP="005C1586">
      <w:pPr>
        <w:spacing w:line="240" w:lineRule="auto"/>
      </w:pPr>
    </w:p>
    <w:p w14:paraId="3D1458D6" w14:textId="19278533" w:rsidR="00FF24ED" w:rsidRDefault="0059376C" w:rsidP="005C1586">
      <w:pPr>
        <w:pStyle w:val="Titre3"/>
        <w:spacing w:before="0" w:line="240" w:lineRule="auto"/>
      </w:pPr>
      <w:bookmarkStart w:id="39" w:name="_Toc105675610"/>
      <w:bookmarkStart w:id="40" w:name="_Toc106104349"/>
      <w:r>
        <w:t>Structure des fichiers</w:t>
      </w:r>
      <w:r w:rsidR="004A659E">
        <w:t xml:space="preserve"> .32</w:t>
      </w:r>
      <w:bookmarkEnd w:id="39"/>
      <w:bookmarkEnd w:id="40"/>
    </w:p>
    <w:p w14:paraId="4418A8AF" w14:textId="77777777" w:rsidR="008D7690" w:rsidRDefault="008D7690" w:rsidP="003A051E">
      <w:pPr>
        <w:spacing w:line="480" w:lineRule="auto"/>
        <w:jc w:val="both"/>
      </w:pPr>
    </w:p>
    <w:p w14:paraId="1EBE3101" w14:textId="6E6B7BDC" w:rsidR="00A223EA" w:rsidRDefault="00A223EA" w:rsidP="002724EC">
      <w:pPr>
        <w:spacing w:line="360" w:lineRule="auto"/>
        <w:jc w:val="both"/>
      </w:pPr>
      <w:r>
        <w:t>Un fichier .32 est le livrab</w:t>
      </w:r>
      <w:r w:rsidR="00BC6EF2">
        <w:t>le obtenu à la suite du bombardement d’un échantillon par un faisceau neutronique. C’est l’ensemble des données collectées (</w:t>
      </w:r>
      <w:r w:rsidR="00D92F88">
        <w:t xml:space="preserve">caractéristiques de l’échantillon, </w:t>
      </w:r>
      <w:r w:rsidR="00BC6EF2">
        <w:t xml:space="preserve">paramètres </w:t>
      </w:r>
      <w:r w:rsidR="00D92F88">
        <w:t xml:space="preserve">d’acquisition </w:t>
      </w:r>
      <w:r w:rsidR="00BC6EF2">
        <w:t xml:space="preserve">et résultats de la manipulation). </w:t>
      </w:r>
    </w:p>
    <w:p w14:paraId="6941E546" w14:textId="0EB24ADB" w:rsidR="00BC6EF2" w:rsidRDefault="00BC6EF2" w:rsidP="002724EC">
      <w:pPr>
        <w:spacing w:line="360" w:lineRule="auto"/>
        <w:jc w:val="both"/>
      </w:pPr>
      <w:r>
        <w:t xml:space="preserve">La première étape </w:t>
      </w:r>
      <w:r w:rsidR="00D92F88">
        <w:t xml:space="preserve">a consisté </w:t>
      </w:r>
      <w:r>
        <w:t>à prendre connaissance et à comprendre la structure d’un tel fichier.</w:t>
      </w:r>
    </w:p>
    <w:p w14:paraId="4763F2BB" w14:textId="79972D39" w:rsidR="008D5BF2" w:rsidRDefault="00C13B26" w:rsidP="001934B2">
      <w:pPr>
        <w:spacing w:line="360" w:lineRule="auto"/>
        <w:jc w:val="both"/>
      </w:pPr>
      <w:r>
        <w:t xml:space="preserve">Un </w:t>
      </w:r>
      <w:r w:rsidR="008D5BF2">
        <w:t xml:space="preserve">fichier </w:t>
      </w:r>
      <w:r>
        <w:t xml:space="preserve">.32 </w:t>
      </w:r>
      <w:r w:rsidR="009C7F7D">
        <w:t xml:space="preserve">est composé de </w:t>
      </w:r>
      <w:r w:rsidR="008D5BF2">
        <w:t xml:space="preserve">3 </w:t>
      </w:r>
      <w:r w:rsidR="000715E6">
        <w:t>blocs</w:t>
      </w:r>
      <w:r w:rsidR="008D5BF2">
        <w:t xml:space="preserve"> : </w:t>
      </w:r>
    </w:p>
    <w:p w14:paraId="63C43D02" w14:textId="707C0EE1" w:rsidR="008D5BF2" w:rsidRDefault="000715E6" w:rsidP="001934B2">
      <w:pPr>
        <w:pStyle w:val="Paragraphedeliste"/>
        <w:numPr>
          <w:ilvl w:val="0"/>
          <w:numId w:val="30"/>
        </w:numPr>
        <w:spacing w:line="360" w:lineRule="auto"/>
        <w:jc w:val="both"/>
      </w:pPr>
      <w:proofErr w:type="gramStart"/>
      <w:r>
        <w:t>bloc</w:t>
      </w:r>
      <w:proofErr w:type="gramEnd"/>
      <w:r>
        <w:t xml:space="preserve"> 1 : le </w:t>
      </w:r>
      <w:r w:rsidR="00B84497">
        <w:t>détail</w:t>
      </w:r>
      <w:r w:rsidR="008D5BF2">
        <w:t xml:space="preserve"> de</w:t>
      </w:r>
      <w:r w:rsidR="00BC6EF2">
        <w:t>s</w:t>
      </w:r>
      <w:r w:rsidR="008D5BF2">
        <w:t xml:space="preserve"> paramètres </w:t>
      </w:r>
      <w:r w:rsidR="00B84497">
        <w:t>d’acquisition</w:t>
      </w:r>
      <w:r w:rsidR="007F7615">
        <w:t xml:space="preserve"> programmés et réels, </w:t>
      </w:r>
      <w:r w:rsidR="00B84497">
        <w:t xml:space="preserve">codés à l’aide de </w:t>
      </w:r>
      <w:r w:rsidR="008D5BF2">
        <w:t>caractères ASCII</w:t>
      </w:r>
      <w:r w:rsidR="005A6DC8">
        <w:t>,</w:t>
      </w:r>
    </w:p>
    <w:p w14:paraId="20B03B27" w14:textId="47418555" w:rsidR="008D5BF2" w:rsidRDefault="000715E6" w:rsidP="001934B2">
      <w:pPr>
        <w:pStyle w:val="Paragraphedeliste"/>
        <w:numPr>
          <w:ilvl w:val="0"/>
          <w:numId w:val="30"/>
        </w:numPr>
        <w:spacing w:line="360" w:lineRule="auto"/>
        <w:jc w:val="both"/>
      </w:pPr>
      <w:proofErr w:type="gramStart"/>
      <w:r>
        <w:t>bloc</w:t>
      </w:r>
      <w:proofErr w:type="gramEnd"/>
      <w:r>
        <w:t xml:space="preserve"> 2 : </w:t>
      </w:r>
      <w:r w:rsidR="007F7615">
        <w:t>les valeurs</w:t>
      </w:r>
      <w:r w:rsidR="008D5BF2" w:rsidRPr="00A24FE9">
        <w:t xml:space="preserve"> d'intensité </w:t>
      </w:r>
      <w:r w:rsidR="00BC6EF2">
        <w:t>acquise</w:t>
      </w:r>
      <w:r w:rsidR="009C7F7D">
        <w:t>s</w:t>
      </w:r>
      <w:r w:rsidR="00BC6EF2">
        <w:t xml:space="preserve"> par </w:t>
      </w:r>
      <w:r w:rsidR="009C7F7D">
        <w:t xml:space="preserve">un </w:t>
      </w:r>
      <w:r>
        <w:t>détecteur de résolution 128 x 128. Celles-ci sont représentées dans un tableau d’une seule dimension, en</w:t>
      </w:r>
      <w:r w:rsidR="008D5BF2" w:rsidRPr="00A24FE9">
        <w:t xml:space="preserve"> binaire</w:t>
      </w:r>
      <w:r>
        <w:t xml:space="preserve"> sous le format</w:t>
      </w:r>
      <w:r w:rsidR="008D5BF2" w:rsidRPr="00A24FE9">
        <w:t xml:space="preserve"> d'entiers non signés codés sur 4 octets</w:t>
      </w:r>
      <w:r w:rsidR="005A6DC8">
        <w:t>,</w:t>
      </w:r>
    </w:p>
    <w:p w14:paraId="2176560D" w14:textId="12BE366C" w:rsidR="008D5BF2" w:rsidRDefault="000715E6" w:rsidP="001934B2">
      <w:pPr>
        <w:pStyle w:val="Paragraphedeliste"/>
        <w:numPr>
          <w:ilvl w:val="0"/>
          <w:numId w:val="30"/>
        </w:numPr>
        <w:spacing w:line="360" w:lineRule="auto"/>
        <w:jc w:val="both"/>
      </w:pPr>
      <w:proofErr w:type="gramStart"/>
      <w:r>
        <w:t>bloc</w:t>
      </w:r>
      <w:proofErr w:type="gramEnd"/>
      <w:r>
        <w:t xml:space="preserve"> 3 : </w:t>
      </w:r>
      <w:r w:rsidR="005A6DC8">
        <w:t xml:space="preserve">le détail </w:t>
      </w:r>
      <w:r w:rsidR="008D5BF2" w:rsidRPr="00831125">
        <w:t xml:space="preserve">de paramètres d'acquisition </w:t>
      </w:r>
      <w:r w:rsidR="00685C19">
        <w:t xml:space="preserve">complémentaires codés à l’aide de caractères </w:t>
      </w:r>
      <w:r w:rsidR="008D5BF2" w:rsidRPr="00831125">
        <w:t>ASCII.</w:t>
      </w:r>
    </w:p>
    <w:p w14:paraId="56CA1437" w14:textId="2FE2788F" w:rsidR="008D5BF2" w:rsidRDefault="00C13B26" w:rsidP="002724EC">
      <w:pPr>
        <w:spacing w:line="360" w:lineRule="auto"/>
        <w:jc w:val="both"/>
      </w:pPr>
      <w:r>
        <w:t xml:space="preserve">Après avoir </w:t>
      </w:r>
      <w:r w:rsidR="00BC6EF2">
        <w:t>compris</w:t>
      </w:r>
      <w:r>
        <w:t xml:space="preserve"> la structure du fichier .32, </w:t>
      </w:r>
      <w:r w:rsidR="00BC6EF2">
        <w:t xml:space="preserve">l’enjeu </w:t>
      </w:r>
      <w:r w:rsidR="002724EC">
        <w:t xml:space="preserve">a été </w:t>
      </w:r>
      <w:r w:rsidR="00BC6EF2">
        <w:t>de trouver la solution pour extraire et stocker les données afin de pouvoir les traiter.</w:t>
      </w:r>
    </w:p>
    <w:p w14:paraId="7C28D4A3" w14:textId="0C3A900A" w:rsidR="00A223EA" w:rsidRDefault="00A223EA">
      <w:r>
        <w:br w:type="page"/>
      </w:r>
    </w:p>
    <w:p w14:paraId="3DB482F6" w14:textId="77777777" w:rsidR="00831125" w:rsidRDefault="00831125"/>
    <w:p w14:paraId="0FDB73FC" w14:textId="02B570A0" w:rsidR="00831125" w:rsidRPr="0059376C" w:rsidRDefault="00831125" w:rsidP="00831125">
      <w:pPr>
        <w:pStyle w:val="Titre3"/>
        <w:spacing w:before="0" w:line="240" w:lineRule="auto"/>
      </w:pPr>
      <w:bookmarkStart w:id="41" w:name="_Toc105675611"/>
      <w:bookmarkStart w:id="42" w:name="_Toc106104350"/>
      <w:r>
        <w:t>Stockage des fichiers</w:t>
      </w:r>
      <w:bookmarkEnd w:id="41"/>
      <w:bookmarkEnd w:id="42"/>
    </w:p>
    <w:p w14:paraId="0DA39AF8" w14:textId="77777777" w:rsidR="00831125" w:rsidRDefault="00831125"/>
    <w:p w14:paraId="599F32D1" w14:textId="74FB6659" w:rsidR="00E568B8" w:rsidRDefault="00E568B8" w:rsidP="005B690E">
      <w:pPr>
        <w:spacing w:line="360" w:lineRule="auto"/>
        <w:jc w:val="both"/>
        <w:rPr>
          <w:rFonts w:cs="Arial"/>
          <w:color w:val="000000" w:themeColor="text1"/>
          <w:shd w:val="clear" w:color="auto" w:fill="FFFFFF"/>
        </w:rPr>
      </w:pPr>
    </w:p>
    <w:p w14:paraId="12CCC357" w14:textId="4611DE00" w:rsidR="00CB6E77" w:rsidRDefault="005B690E" w:rsidP="005B690E">
      <w:pPr>
        <w:spacing w:line="360" w:lineRule="auto"/>
        <w:jc w:val="both"/>
      </w:pPr>
      <w:r>
        <w:t xml:space="preserve">Afin de rendre plus aisée la manipulation des fichiers et l’affichage des données sur </w:t>
      </w:r>
      <w:r w:rsidR="00BC6EF2">
        <w:t>l’application</w:t>
      </w:r>
      <w:r>
        <w:t xml:space="preserve"> web, les données utiles </w:t>
      </w:r>
      <w:r w:rsidR="00F0040C">
        <w:t xml:space="preserve">doivent </w:t>
      </w:r>
      <w:r>
        <w:t>être stockées sur une base de données mise en place grâce à l’application DB Browser sous SQLite.</w:t>
      </w:r>
    </w:p>
    <w:p w14:paraId="63341BF0" w14:textId="3F8FC41D" w:rsidR="005B690E" w:rsidRDefault="005B690E" w:rsidP="005B690E">
      <w:pPr>
        <w:spacing w:line="360" w:lineRule="auto"/>
        <w:jc w:val="both"/>
      </w:pPr>
      <w:r>
        <w:t>Celle-ci intègre 2 tables</w:t>
      </w:r>
      <w:r w:rsidR="000B6A5A">
        <w:t xml:space="preserve"> liées</w:t>
      </w:r>
      <w:r>
        <w:t xml:space="preserve"> : </w:t>
      </w:r>
    </w:p>
    <w:p w14:paraId="6120BE72" w14:textId="7DE235E6" w:rsidR="005B690E" w:rsidRDefault="005B690E" w:rsidP="005B690E">
      <w:pPr>
        <w:pStyle w:val="Paragraphedeliste"/>
        <w:numPr>
          <w:ilvl w:val="0"/>
          <w:numId w:val="17"/>
        </w:numPr>
        <w:spacing w:line="360" w:lineRule="auto"/>
        <w:jc w:val="both"/>
      </w:pPr>
      <w:r>
        <w:t xml:space="preserve">La table « Fichier » pour stocker </w:t>
      </w:r>
      <w:r w:rsidR="00380680">
        <w:t xml:space="preserve">la valeur de chaque caractéristique </w:t>
      </w:r>
      <w:r>
        <w:t xml:space="preserve">des fichiers (ID, nom, Checksum, …) </w:t>
      </w:r>
      <w:r w:rsidR="00380680">
        <w:t>et les données collectées lors de la manipulation,</w:t>
      </w:r>
    </w:p>
    <w:p w14:paraId="403709B5" w14:textId="2072D1D1" w:rsidR="005B690E" w:rsidRDefault="005B690E" w:rsidP="005B690E">
      <w:pPr>
        <w:pStyle w:val="Paragraphedeliste"/>
        <w:numPr>
          <w:ilvl w:val="0"/>
          <w:numId w:val="17"/>
        </w:numPr>
        <w:spacing w:line="360" w:lineRule="auto"/>
        <w:jc w:val="both"/>
      </w:pPr>
      <w:r>
        <w:t xml:space="preserve">La table « Checksum » </w:t>
      </w:r>
      <w:r w:rsidR="00CB6E77">
        <w:t xml:space="preserve">qui </w:t>
      </w:r>
      <w:r>
        <w:t>va servir à stocker le Checksum </w:t>
      </w:r>
      <w:r w:rsidR="00380680">
        <w:t xml:space="preserve">de </w:t>
      </w:r>
      <w:r>
        <w:t xml:space="preserve">chaque fichier. </w:t>
      </w:r>
    </w:p>
    <w:p w14:paraId="7C4DE851" w14:textId="12A0F87A" w:rsidR="005B690E" w:rsidRDefault="007C255F" w:rsidP="001D025B">
      <w:pPr>
        <w:spacing w:line="360" w:lineRule="auto"/>
        <w:jc w:val="both"/>
        <w:rPr>
          <w:rFonts w:cs="Arial"/>
          <w:color w:val="000000" w:themeColor="text1"/>
          <w:shd w:val="clear" w:color="auto" w:fill="FFFFFF"/>
        </w:rPr>
      </w:pPr>
      <w:r>
        <w:rPr>
          <w:rFonts w:cs="Arial"/>
          <w:color w:val="000000" w:themeColor="text1"/>
          <w:shd w:val="clear" w:color="auto" w:fill="FFFFFF"/>
        </w:rPr>
        <w:t xml:space="preserve">Etant donné </w:t>
      </w:r>
      <w:r w:rsidR="002724EC">
        <w:rPr>
          <w:rFonts w:cs="Arial"/>
          <w:color w:val="000000" w:themeColor="text1"/>
          <w:shd w:val="clear" w:color="auto" w:fill="FFFFFF"/>
        </w:rPr>
        <w:t xml:space="preserve">la </w:t>
      </w:r>
      <w:r>
        <w:rPr>
          <w:rFonts w:cs="Arial"/>
          <w:color w:val="000000" w:themeColor="text1"/>
          <w:shd w:val="clear" w:color="auto" w:fill="FFFFFF"/>
        </w:rPr>
        <w:t xml:space="preserve">limite du nombre de caractères par valeur imposée par </w:t>
      </w:r>
      <w:proofErr w:type="spellStart"/>
      <w:r>
        <w:rPr>
          <w:rFonts w:cs="Arial"/>
          <w:color w:val="000000" w:themeColor="text1"/>
          <w:shd w:val="clear" w:color="auto" w:fill="FFFFFF"/>
        </w:rPr>
        <w:t>SQLlite</w:t>
      </w:r>
      <w:proofErr w:type="spellEnd"/>
      <w:r>
        <w:rPr>
          <w:rFonts w:cs="Arial"/>
          <w:color w:val="000000" w:themeColor="text1"/>
          <w:shd w:val="clear" w:color="auto" w:fill="FFFFFF"/>
        </w:rPr>
        <w:t xml:space="preserve">, les valeurs d’acquisition enregistrées dans le fichier .32 sont converties en hexadécimal afin d’être intégrées à la base de données. </w:t>
      </w:r>
    </w:p>
    <w:p w14:paraId="4C905D38" w14:textId="5A9A5F97" w:rsidR="007C255F" w:rsidRDefault="007C255F" w:rsidP="001D025B">
      <w:pPr>
        <w:spacing w:line="360" w:lineRule="auto"/>
        <w:jc w:val="both"/>
        <w:rPr>
          <w:rFonts w:cs="Arial"/>
          <w:color w:val="000000" w:themeColor="text1"/>
          <w:shd w:val="clear" w:color="auto" w:fill="FFFFFF"/>
        </w:rPr>
      </w:pPr>
      <w:r>
        <w:rPr>
          <w:rFonts w:cs="Arial"/>
          <w:color w:val="000000" w:themeColor="text1"/>
          <w:shd w:val="clear" w:color="auto" w:fill="FFFFFF"/>
        </w:rPr>
        <w:t>Les valeurs associées aux paramètres étant plus réduites en nombre de caractères, il n’est pas nécessaire de convertir celles-ci.</w:t>
      </w:r>
    </w:p>
    <w:p w14:paraId="74F568FA" w14:textId="1B0A6C64" w:rsidR="007C255F" w:rsidRDefault="001E222C" w:rsidP="001D025B">
      <w:pPr>
        <w:spacing w:line="360" w:lineRule="auto"/>
        <w:jc w:val="both"/>
        <w:rPr>
          <w:rFonts w:cs="Arial"/>
          <w:color w:val="000000" w:themeColor="text1"/>
          <w:highlight w:val="yellow"/>
          <w:shd w:val="clear" w:color="auto" w:fill="FFFFFF"/>
        </w:rPr>
      </w:pPr>
      <w:ins w:id="43" w:author="lacroix arnaud" w:date="2022-06-13T18:24:00Z">
        <w:r>
          <w:rPr>
            <w:noProof/>
          </w:rPr>
          <mc:AlternateContent>
            <mc:Choice Requires="wps">
              <w:drawing>
                <wp:anchor distT="0" distB="0" distL="114300" distR="114300" simplePos="0" relativeHeight="251679232" behindDoc="0" locked="0" layoutInCell="1" allowOverlap="1" wp14:anchorId="79ECFDDC" wp14:editId="5A11DDB2">
                  <wp:simplePos x="0" y="0"/>
                  <wp:positionH relativeFrom="column">
                    <wp:posOffset>1357630</wp:posOffset>
                  </wp:positionH>
                  <wp:positionV relativeFrom="paragraph">
                    <wp:posOffset>4108450</wp:posOffset>
                  </wp:positionV>
                  <wp:extent cx="2781300" cy="63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14:paraId="22D03BD1" w14:textId="7A3EAC36" w:rsidR="001E222C" w:rsidRPr="0057052B" w:rsidRDefault="001E222C" w:rsidP="001E222C">
                              <w:pPr>
                                <w:pStyle w:val="Lgende"/>
                                <w:rPr>
                                  <w:rFonts w:cs="Arial"/>
                                  <w:noProof/>
                                  <w:color w:val="000000" w:themeColor="text1"/>
                                  <w:sz w:val="24"/>
                                  <w:shd w:val="clear" w:color="auto" w:fill="FFFFFF"/>
                                </w:rPr>
                              </w:pPr>
                              <w:bookmarkStart w:id="44" w:name="_Toc106104244"/>
                              <w:r>
                                <w:t xml:space="preserve">Figure </w:t>
                              </w:r>
                              <w:r w:rsidR="00704669">
                                <w:fldChar w:fldCharType="begin"/>
                              </w:r>
                              <w:r w:rsidR="00704669">
                                <w:instrText xml:space="preserve"> SEQ Figure \* ARABIC </w:instrText>
                              </w:r>
                              <w:r w:rsidR="00704669">
                                <w:fldChar w:fldCharType="separate"/>
                              </w:r>
                              <w:r w:rsidR="004301D3">
                                <w:rPr>
                                  <w:noProof/>
                                </w:rPr>
                                <w:t>2</w:t>
                              </w:r>
                              <w:r w:rsidR="00704669">
                                <w:rPr>
                                  <w:noProof/>
                                </w:rPr>
                                <w:fldChar w:fldCharType="end"/>
                              </w:r>
                              <w:r>
                                <w:t xml:space="preserve"> : schéma de la base de données</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CFDDC" id="Zone de texte 1" o:spid="_x0000_s1029" type="#_x0000_t202" style="position:absolute;left:0;text-align:left;margin-left:106.9pt;margin-top:323.5pt;width:219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" stroked="f">
                  <v:textbox style="mso-fit-shape-to-text:t" inset="0,0,0,0">
                    <w:txbxContent>
                      <w:p w14:paraId="22D03BD1" w14:textId="7A3EAC36" w:rsidR="001E222C" w:rsidRPr="0057052B" w:rsidRDefault="001E222C" w:rsidP="001E222C">
                        <w:pPr>
                          <w:pStyle w:val="Lgende"/>
                          <w:rPr>
                            <w:rFonts w:cs="Arial"/>
                            <w:noProof/>
                            <w:color w:val="000000" w:themeColor="text1"/>
                            <w:sz w:val="24"/>
                            <w:shd w:val="clear" w:color="auto" w:fill="FFFFFF"/>
                          </w:rPr>
                        </w:pPr>
                        <w:bookmarkStart w:id="45" w:name="_Toc106104244"/>
                        <w:r>
                          <w:t xml:space="preserve">Figure </w:t>
                        </w:r>
                        <w:r w:rsidR="00704669">
                          <w:fldChar w:fldCharType="begin"/>
                        </w:r>
                        <w:r w:rsidR="00704669">
                          <w:instrText xml:space="preserve"> SEQ Figure \* ARABIC </w:instrText>
                        </w:r>
                        <w:r w:rsidR="00704669">
                          <w:fldChar w:fldCharType="separate"/>
                        </w:r>
                        <w:r w:rsidR="004301D3">
                          <w:rPr>
                            <w:noProof/>
                          </w:rPr>
                          <w:t>2</w:t>
                        </w:r>
                        <w:r w:rsidR="00704669">
                          <w:rPr>
                            <w:noProof/>
                          </w:rPr>
                          <w:fldChar w:fldCharType="end"/>
                        </w:r>
                        <w:r>
                          <w:t xml:space="preserve"> : schéma de la base de données</w:t>
                        </w:r>
                        <w:bookmarkEnd w:id="45"/>
                      </w:p>
                    </w:txbxContent>
                  </v:textbox>
                </v:shape>
              </w:pict>
            </mc:Fallback>
          </mc:AlternateContent>
        </w:r>
      </w:ins>
      <w:r w:rsidR="000E2EB1">
        <w:rPr>
          <w:rFonts w:cs="Arial"/>
          <w:noProof/>
          <w:color w:val="000000" w:themeColor="text1"/>
          <w:shd w:val="clear" w:color="auto" w:fill="FFFFFF"/>
          <w:lang w:eastAsia="fr-FR"/>
        </w:rPr>
        <w:drawing>
          <wp:anchor distT="0" distB="0" distL="114300" distR="114300" simplePos="0" relativeHeight="251674112" behindDoc="0" locked="0" layoutInCell="1" allowOverlap="1" wp14:anchorId="054F0DD8" wp14:editId="755D3B3D">
            <wp:simplePos x="0" y="0"/>
            <wp:positionH relativeFrom="column">
              <wp:posOffset>1357630</wp:posOffset>
            </wp:positionH>
            <wp:positionV relativeFrom="paragraph">
              <wp:posOffset>29210</wp:posOffset>
            </wp:positionV>
            <wp:extent cx="2781300" cy="4022584"/>
            <wp:effectExtent l="0" t="0" r="0" b="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nkedBDD_LI.jpg"/>
                    <pic:cNvPicPr/>
                  </pic:nvPicPr>
                  <pic:blipFill>
                    <a:blip r:embed="rId18">
                      <a:extLst>
                        <a:ext uri="{28A0092B-C50C-407E-A947-70E740481C1C}">
                          <a14:useLocalDpi xmlns:a14="http://schemas.microsoft.com/office/drawing/2010/main" val="0"/>
                        </a:ext>
                      </a:extLst>
                    </a:blip>
                    <a:stretch>
                      <a:fillRect/>
                    </a:stretch>
                  </pic:blipFill>
                  <pic:spPr>
                    <a:xfrm>
                      <a:off x="0" y="0"/>
                      <a:ext cx="2781300" cy="4022584"/>
                    </a:xfrm>
                    <a:prstGeom prst="rect">
                      <a:avLst/>
                    </a:prstGeom>
                  </pic:spPr>
                </pic:pic>
              </a:graphicData>
            </a:graphic>
          </wp:anchor>
        </w:drawing>
      </w:r>
    </w:p>
    <w:p w14:paraId="3E0286F2" w14:textId="77777777" w:rsidR="007C255F" w:rsidRPr="00844D30" w:rsidRDefault="007C255F" w:rsidP="001D025B">
      <w:pPr>
        <w:spacing w:line="360" w:lineRule="auto"/>
        <w:jc w:val="both"/>
        <w:rPr>
          <w:color w:val="000000" w:themeColor="text1"/>
        </w:rPr>
      </w:pPr>
    </w:p>
    <w:p w14:paraId="5A8A99FD" w14:textId="29406360" w:rsidR="0059376C" w:rsidRPr="0059376C" w:rsidRDefault="00FF24ED" w:rsidP="009C0BF0">
      <w:pPr>
        <w:pStyle w:val="Paragraphedeliste"/>
        <w:spacing w:line="360" w:lineRule="auto"/>
        <w:jc w:val="both"/>
      </w:pPr>
      <w:r>
        <w:br w:type="page"/>
      </w:r>
    </w:p>
    <w:p w14:paraId="2F9590E9" w14:textId="40B5A8CD" w:rsidR="0059376C" w:rsidRDefault="0059376C" w:rsidP="005C1586">
      <w:pPr>
        <w:pStyle w:val="Titre3"/>
        <w:spacing w:before="0" w:line="240" w:lineRule="auto"/>
      </w:pPr>
      <w:bookmarkStart w:id="46" w:name="_Toc105675612"/>
      <w:bookmarkStart w:id="47" w:name="_Toc106104351"/>
      <w:r>
        <w:t>Interface de l’application Web</w:t>
      </w:r>
      <w:bookmarkEnd w:id="46"/>
      <w:bookmarkEnd w:id="47"/>
    </w:p>
    <w:p w14:paraId="64856E37" w14:textId="27C40871" w:rsidR="00A24FE9" w:rsidRDefault="00A24FE9" w:rsidP="00C7681B">
      <w:pPr>
        <w:spacing w:line="480" w:lineRule="auto"/>
        <w:jc w:val="both"/>
      </w:pPr>
    </w:p>
    <w:p w14:paraId="2AB64946" w14:textId="527393FE" w:rsidR="00FC3ED5" w:rsidRDefault="00FC3ED5" w:rsidP="00962EB4">
      <w:pPr>
        <w:spacing w:line="360" w:lineRule="auto"/>
        <w:jc w:val="both"/>
      </w:pPr>
      <w:r>
        <w:t xml:space="preserve">L’application web </w:t>
      </w:r>
      <w:r w:rsidR="006F6121">
        <w:t>doit</w:t>
      </w:r>
      <w:r>
        <w:t xml:space="preserve"> répondre à 2 caractéristiques </w:t>
      </w:r>
      <w:r w:rsidR="00870B01">
        <w:t>importantes</w:t>
      </w:r>
      <w:r>
        <w:t> :</w:t>
      </w:r>
    </w:p>
    <w:p w14:paraId="45B388D3" w14:textId="4203DF9B" w:rsidR="00FC3ED5" w:rsidRDefault="005237BC" w:rsidP="00962EB4">
      <w:pPr>
        <w:pStyle w:val="Paragraphedeliste"/>
        <w:numPr>
          <w:ilvl w:val="0"/>
          <w:numId w:val="31"/>
        </w:numPr>
        <w:spacing w:line="360" w:lineRule="auto"/>
        <w:jc w:val="both"/>
      </w:pPr>
      <w:proofErr w:type="gramStart"/>
      <w:r>
        <w:t>p</w:t>
      </w:r>
      <w:r w:rsidR="00FC3ED5">
        <w:t>ermettre</w:t>
      </w:r>
      <w:proofErr w:type="gramEnd"/>
      <w:r w:rsidR="00FC3ED5">
        <w:t xml:space="preserve"> une utilisation simple pour les chercheurs,</w:t>
      </w:r>
    </w:p>
    <w:p w14:paraId="7BEC9D0B" w14:textId="6293CCD4" w:rsidR="00FC3ED5" w:rsidRDefault="005237BC" w:rsidP="00962EB4">
      <w:pPr>
        <w:pStyle w:val="Paragraphedeliste"/>
        <w:numPr>
          <w:ilvl w:val="0"/>
          <w:numId w:val="31"/>
        </w:numPr>
        <w:spacing w:line="360" w:lineRule="auto"/>
        <w:jc w:val="both"/>
      </w:pPr>
      <w:proofErr w:type="gramStart"/>
      <w:r>
        <w:t>f</w:t>
      </w:r>
      <w:r w:rsidR="00FC3ED5">
        <w:t>ournir</w:t>
      </w:r>
      <w:proofErr w:type="gramEnd"/>
      <w:r w:rsidR="00FC3ED5">
        <w:t xml:space="preserve"> des résultats précis </w:t>
      </w:r>
      <w:r w:rsidR="00870B01">
        <w:t xml:space="preserve">leur </w:t>
      </w:r>
      <w:r w:rsidR="00FC3ED5">
        <w:t>permettant de faire les analyses prévues.</w:t>
      </w:r>
    </w:p>
    <w:p w14:paraId="6D47AB69" w14:textId="77777777" w:rsidR="00696068" w:rsidRDefault="00696068" w:rsidP="00962EB4">
      <w:pPr>
        <w:spacing w:line="360" w:lineRule="auto"/>
        <w:jc w:val="both"/>
      </w:pPr>
    </w:p>
    <w:p w14:paraId="2E25CD0F" w14:textId="392B33A5" w:rsidR="00FC3ED5" w:rsidRDefault="00FC3ED5" w:rsidP="00962EB4">
      <w:pPr>
        <w:spacing w:line="360" w:lineRule="auto"/>
        <w:jc w:val="both"/>
      </w:pPr>
      <w:r>
        <w:t xml:space="preserve">Pour ce faire, l’interface a été conçue avec un maximum d’ergonomie en rassemblant l’ensemble des </w:t>
      </w:r>
      <w:r w:rsidR="00615C51">
        <w:t>fonctionnalités</w:t>
      </w:r>
      <w:r>
        <w:t xml:space="preserve"> indispensables pour les chercheurs. </w:t>
      </w:r>
    </w:p>
    <w:p w14:paraId="5DFDDF91" w14:textId="77777777" w:rsidR="00914346" w:rsidRDefault="00FC3ED5" w:rsidP="00962EB4">
      <w:pPr>
        <w:spacing w:line="360" w:lineRule="auto"/>
        <w:jc w:val="both"/>
      </w:pPr>
      <w:r>
        <w:t xml:space="preserve">Le langage Python et </w:t>
      </w:r>
      <w:r w:rsidR="00914346">
        <w:t>l’</w:t>
      </w:r>
      <w:r>
        <w:t xml:space="preserve">API </w:t>
      </w:r>
      <w:proofErr w:type="spellStart"/>
      <w:r>
        <w:t>Streamlit</w:t>
      </w:r>
      <w:proofErr w:type="spellEnd"/>
      <w:r>
        <w:t xml:space="preserve"> </w:t>
      </w:r>
      <w:r w:rsidR="00914346">
        <w:t>ont été utilisés pour :</w:t>
      </w:r>
    </w:p>
    <w:p w14:paraId="56A72CEB" w14:textId="6AE150C7" w:rsidR="00914346" w:rsidRDefault="00914346" w:rsidP="00962EB4">
      <w:pPr>
        <w:pStyle w:val="Paragraphedeliste"/>
        <w:numPr>
          <w:ilvl w:val="0"/>
          <w:numId w:val="32"/>
        </w:numPr>
        <w:spacing w:line="360" w:lineRule="auto"/>
        <w:jc w:val="both"/>
      </w:pPr>
      <w:proofErr w:type="gramStart"/>
      <w:r>
        <w:t>la</w:t>
      </w:r>
      <w:proofErr w:type="gramEnd"/>
      <w:r>
        <w:t xml:space="preserve"> conception de l’application web,</w:t>
      </w:r>
    </w:p>
    <w:p w14:paraId="2D2FFF8A" w14:textId="4F8A402D" w:rsidR="009B3BED" w:rsidRDefault="009B3BED" w:rsidP="00962EB4">
      <w:pPr>
        <w:pStyle w:val="Paragraphedeliste"/>
        <w:numPr>
          <w:ilvl w:val="0"/>
          <w:numId w:val="32"/>
        </w:numPr>
        <w:spacing w:line="360" w:lineRule="auto"/>
        <w:jc w:val="both"/>
      </w:pPr>
      <w:proofErr w:type="gramStart"/>
      <w:r>
        <w:t>l’association</w:t>
      </w:r>
      <w:proofErr w:type="gramEnd"/>
      <w:r>
        <w:t xml:space="preserve"> avec des widgets tels que celui utilis</w:t>
      </w:r>
      <w:r w:rsidR="00F0040C">
        <w:t>é</w:t>
      </w:r>
      <w:r>
        <w:t xml:space="preserve"> pour charger les fichiers .32,</w:t>
      </w:r>
    </w:p>
    <w:p w14:paraId="68F1DF94" w14:textId="2294CC00" w:rsidR="00FC3ED5" w:rsidRDefault="00914346" w:rsidP="00962EB4">
      <w:pPr>
        <w:pStyle w:val="Paragraphedeliste"/>
        <w:numPr>
          <w:ilvl w:val="0"/>
          <w:numId w:val="32"/>
        </w:numPr>
        <w:spacing w:line="360" w:lineRule="auto"/>
        <w:jc w:val="both"/>
      </w:pPr>
      <w:proofErr w:type="gramStart"/>
      <w:r>
        <w:t>l’association</w:t>
      </w:r>
      <w:proofErr w:type="gramEnd"/>
      <w:r>
        <w:t xml:space="preserve"> avec </w:t>
      </w:r>
      <w:r w:rsidR="00FC3ED5">
        <w:t xml:space="preserve">d’autres bibliothèques Python </w:t>
      </w:r>
      <w:r>
        <w:t>(</w:t>
      </w:r>
      <w:proofErr w:type="spellStart"/>
      <w:r>
        <w:t>Matplotly</w:t>
      </w:r>
      <w:proofErr w:type="spellEnd"/>
      <w:r>
        <w:t xml:space="preserve">, Pandas…) </w:t>
      </w:r>
      <w:r w:rsidR="00F2255B">
        <w:t>permettant par exemple d’afficher les données sous forme de graphiques</w:t>
      </w:r>
      <w:r w:rsidR="00943E73">
        <w:t xml:space="preserve"> ou de tableaux.</w:t>
      </w:r>
    </w:p>
    <w:p w14:paraId="19A3C8BB" w14:textId="4B516BEF" w:rsidR="00985F5F" w:rsidRDefault="00985F5F" w:rsidP="00962EB4">
      <w:pPr>
        <w:spacing w:line="360" w:lineRule="auto"/>
        <w:jc w:val="both"/>
      </w:pPr>
      <w:r>
        <w:t xml:space="preserve">Pour utiliser l’application, </w:t>
      </w:r>
      <w:r w:rsidR="00D350AA">
        <w:t>les chercheurs doivent en premier lieu charger</w:t>
      </w:r>
      <w:r>
        <w:t xml:space="preserve"> </w:t>
      </w:r>
      <w:r w:rsidR="00D350AA">
        <w:t>un</w:t>
      </w:r>
      <w:r>
        <w:t xml:space="preserve"> fichier .32. </w:t>
      </w:r>
      <w:r w:rsidR="005237BC">
        <w:t xml:space="preserve">Pour cela, l’application utilise le widget </w:t>
      </w:r>
      <w:proofErr w:type="spellStart"/>
      <w:proofErr w:type="gramStart"/>
      <w:r w:rsidR="005237BC">
        <w:t>st.file</w:t>
      </w:r>
      <w:proofErr w:type="gramEnd"/>
      <w:r w:rsidR="005237BC">
        <w:t>_uploader</w:t>
      </w:r>
      <w:proofErr w:type="spellEnd"/>
      <w:r w:rsidR="005237BC">
        <w:t xml:space="preserve"> via l’API </w:t>
      </w:r>
      <w:proofErr w:type="spellStart"/>
      <w:r w:rsidR="005237BC">
        <w:t>Streamlit</w:t>
      </w:r>
      <w:proofErr w:type="spellEnd"/>
      <w:r w:rsidR="005237BC">
        <w:t>.</w:t>
      </w:r>
    </w:p>
    <w:p w14:paraId="70AA0D32" w14:textId="28328E06" w:rsidR="00844D30" w:rsidRDefault="005237BC" w:rsidP="00C7681B">
      <w:pPr>
        <w:spacing w:line="480" w:lineRule="auto"/>
        <w:jc w:val="both"/>
      </w:pPr>
      <w:r>
        <w:rPr>
          <w:noProof/>
          <w:lang w:eastAsia="fr-FR"/>
        </w:rPr>
        <w:drawing>
          <wp:anchor distT="0" distB="0" distL="114300" distR="114300" simplePos="0" relativeHeight="251645440" behindDoc="0" locked="0" layoutInCell="1" allowOverlap="1" wp14:anchorId="2C9995A2" wp14:editId="497384C5">
            <wp:simplePos x="0" y="0"/>
            <wp:positionH relativeFrom="margin">
              <wp:align>center</wp:align>
            </wp:positionH>
            <wp:positionV relativeFrom="paragraph">
              <wp:posOffset>6985</wp:posOffset>
            </wp:positionV>
            <wp:extent cx="3029394" cy="1212112"/>
            <wp:effectExtent l="0" t="0" r="0" b="762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50853"/>
                    <a:stretch/>
                  </pic:blipFill>
                  <pic:spPr bwMode="auto">
                    <a:xfrm>
                      <a:off x="0" y="0"/>
                      <a:ext cx="3029394" cy="121211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08AD97" w14:textId="665B1BC8" w:rsidR="00844D30" w:rsidRDefault="00844D30" w:rsidP="00C7681B">
      <w:pPr>
        <w:spacing w:line="480" w:lineRule="auto"/>
        <w:jc w:val="both"/>
      </w:pPr>
    </w:p>
    <w:p w14:paraId="02E05B54" w14:textId="367F3726" w:rsidR="00844D30" w:rsidRDefault="00962EB4" w:rsidP="00C7681B">
      <w:pPr>
        <w:spacing w:line="480" w:lineRule="auto"/>
        <w:jc w:val="both"/>
      </w:pPr>
      <w:r>
        <w:rPr>
          <w:noProof/>
          <w:lang w:eastAsia="fr-FR"/>
        </w:rPr>
        <mc:AlternateContent>
          <mc:Choice Requires="wps">
            <w:drawing>
              <wp:anchor distT="0" distB="0" distL="114300" distR="114300" simplePos="0" relativeHeight="251673088" behindDoc="0" locked="0" layoutInCell="1" allowOverlap="1" wp14:anchorId="1D877303" wp14:editId="11107018">
                <wp:simplePos x="0" y="0"/>
                <wp:positionH relativeFrom="column">
                  <wp:posOffset>1365732</wp:posOffset>
                </wp:positionH>
                <wp:positionV relativeFrom="paragraph">
                  <wp:posOffset>371172</wp:posOffset>
                </wp:positionV>
                <wp:extent cx="3596185" cy="635"/>
                <wp:effectExtent l="0" t="0" r="4445" b="8255"/>
                <wp:wrapNone/>
                <wp:docPr id="39" name="Zone de texte 39"/>
                <wp:cNvGraphicFramePr/>
                <a:graphic xmlns:a="http://schemas.openxmlformats.org/drawingml/2006/main">
                  <a:graphicData uri="http://schemas.microsoft.com/office/word/2010/wordprocessingShape">
                    <wps:wsp>
                      <wps:cNvSpPr txBox="1"/>
                      <wps:spPr>
                        <a:xfrm>
                          <a:off x="0" y="0"/>
                          <a:ext cx="3596185" cy="635"/>
                        </a:xfrm>
                        <a:prstGeom prst="rect">
                          <a:avLst/>
                        </a:prstGeom>
                        <a:solidFill>
                          <a:prstClr val="white"/>
                        </a:solidFill>
                        <a:ln>
                          <a:noFill/>
                        </a:ln>
                      </wps:spPr>
                      <wps:txbx>
                        <w:txbxContent>
                          <w:p w14:paraId="470DC4E7" w14:textId="2C0AD4E7" w:rsidR="00C32FD6" w:rsidRPr="004D3C1E" w:rsidRDefault="00C32FD6" w:rsidP="0038352D">
                            <w:pPr>
                              <w:pStyle w:val="Lgende"/>
                              <w:rPr>
                                <w:noProof/>
                                <w:sz w:val="24"/>
                              </w:rPr>
                            </w:pPr>
                            <w:bookmarkStart w:id="48" w:name="_Toc106023742"/>
                            <w:bookmarkStart w:id="49" w:name="_Toc106104245"/>
                            <w:r>
                              <w:t xml:space="preserve">Figure </w:t>
                            </w:r>
                            <w:r>
                              <w:rPr>
                                <w:noProof/>
                              </w:rPr>
                              <w:fldChar w:fldCharType="begin"/>
                            </w:r>
                            <w:r>
                              <w:rPr>
                                <w:noProof/>
                              </w:rPr>
                              <w:instrText xml:space="preserve"> SEQ Figure \* ARABIC </w:instrText>
                            </w:r>
                            <w:r>
                              <w:rPr>
                                <w:noProof/>
                              </w:rPr>
                              <w:fldChar w:fldCharType="separate"/>
                            </w:r>
                            <w:r w:rsidR="004301D3">
                              <w:rPr>
                                <w:noProof/>
                              </w:rPr>
                              <w:t>3</w:t>
                            </w:r>
                            <w:r>
                              <w:rPr>
                                <w:noProof/>
                              </w:rPr>
                              <w:fldChar w:fldCharType="end"/>
                            </w:r>
                            <w:r>
                              <w:t xml:space="preserve"> : widget pour charger un fichier .32 dans l'application</w:t>
                            </w:r>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877303" id="Zone de texte 39" o:spid="_x0000_s1030" type="#_x0000_t202" style="position:absolute;left:0;text-align:left;margin-left:107.55pt;margin-top:29.25pt;width:283.15pt;height:.05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KQGwIAAD8EAAAOAAAAZHJzL2Uyb0RvYy54bWysU8Fu2zAMvQ/YPwi6L07aJei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" stroked="f">
                <v:textbox style="mso-fit-shape-to-text:t" inset="0,0,0,0">
                  <w:txbxContent>
                    <w:p w14:paraId="470DC4E7" w14:textId="2C0AD4E7" w:rsidR="00C32FD6" w:rsidRPr="004D3C1E" w:rsidRDefault="00C32FD6" w:rsidP="0038352D">
                      <w:pPr>
                        <w:pStyle w:val="Lgende"/>
                        <w:rPr>
                          <w:noProof/>
                          <w:sz w:val="24"/>
                        </w:rPr>
                      </w:pPr>
                      <w:bookmarkStart w:id="50" w:name="_Toc106023742"/>
                      <w:bookmarkStart w:id="51" w:name="_Toc106104245"/>
                      <w:r>
                        <w:t xml:space="preserve">Figure </w:t>
                      </w:r>
                      <w:r>
                        <w:rPr>
                          <w:noProof/>
                        </w:rPr>
                        <w:fldChar w:fldCharType="begin"/>
                      </w:r>
                      <w:r>
                        <w:rPr>
                          <w:noProof/>
                        </w:rPr>
                        <w:instrText xml:space="preserve"> SEQ Figure \* ARABIC </w:instrText>
                      </w:r>
                      <w:r>
                        <w:rPr>
                          <w:noProof/>
                        </w:rPr>
                        <w:fldChar w:fldCharType="separate"/>
                      </w:r>
                      <w:r w:rsidR="004301D3">
                        <w:rPr>
                          <w:noProof/>
                        </w:rPr>
                        <w:t>3</w:t>
                      </w:r>
                      <w:r>
                        <w:rPr>
                          <w:noProof/>
                        </w:rPr>
                        <w:fldChar w:fldCharType="end"/>
                      </w:r>
                      <w:r>
                        <w:t xml:space="preserve"> : widget pour charger un fichier .32 dans l'application</w:t>
                      </w:r>
                      <w:bookmarkEnd w:id="50"/>
                      <w:bookmarkEnd w:id="51"/>
                    </w:p>
                  </w:txbxContent>
                </v:textbox>
              </v:shape>
            </w:pict>
          </mc:Fallback>
        </mc:AlternateContent>
      </w:r>
    </w:p>
    <w:p w14:paraId="19A0839D" w14:textId="77777777" w:rsidR="00016B27" w:rsidRDefault="00016B27" w:rsidP="00C7681B">
      <w:pPr>
        <w:spacing w:line="480" w:lineRule="auto"/>
        <w:jc w:val="both"/>
      </w:pPr>
    </w:p>
    <w:p w14:paraId="0F818656" w14:textId="15B23DC1" w:rsidR="00C7681B" w:rsidRDefault="0039362E" w:rsidP="00DA4C1F">
      <w:pPr>
        <w:spacing w:line="360" w:lineRule="auto"/>
        <w:jc w:val="both"/>
      </w:pPr>
      <w:r>
        <w:t xml:space="preserve">Le </w:t>
      </w:r>
      <w:r w:rsidR="00C7681B">
        <w:t xml:space="preserve">fichier </w:t>
      </w:r>
      <w:r>
        <w:t xml:space="preserve">chargé </w:t>
      </w:r>
      <w:r w:rsidR="00C7681B">
        <w:t xml:space="preserve">est </w:t>
      </w:r>
      <w:r>
        <w:t xml:space="preserve">ensuite enregistré </w:t>
      </w:r>
      <w:r w:rsidR="00C7681B">
        <w:t>dans la base de donnée</w:t>
      </w:r>
      <w:r>
        <w:t>s dédiée</w:t>
      </w:r>
      <w:r w:rsidR="003F6A47">
        <w:t xml:space="preserve">. J’ai ensuite développé des </w:t>
      </w:r>
      <w:r>
        <w:t xml:space="preserve">requêtes </w:t>
      </w:r>
      <w:r w:rsidR="00C7681B">
        <w:t>SQL sous python</w:t>
      </w:r>
      <w:r w:rsidR="003F6A47">
        <w:t xml:space="preserve"> pour extraire</w:t>
      </w:r>
      <w:r>
        <w:t xml:space="preserve"> </w:t>
      </w:r>
      <w:r w:rsidR="005C35B6">
        <w:t>d</w:t>
      </w:r>
      <w:r w:rsidR="00C7681B">
        <w:t>es données </w:t>
      </w:r>
      <w:r>
        <w:t xml:space="preserve">telles que </w:t>
      </w:r>
      <w:r w:rsidR="005C35B6">
        <w:t xml:space="preserve">par exemple </w:t>
      </w:r>
      <w:r w:rsidR="00C7681B">
        <w:t>:</w:t>
      </w:r>
    </w:p>
    <w:p w14:paraId="5E668687" w14:textId="45880AD5" w:rsidR="00C7681B" w:rsidRDefault="00F343F2" w:rsidP="00DA4C1F">
      <w:pPr>
        <w:pStyle w:val="Paragraphedeliste"/>
        <w:numPr>
          <w:ilvl w:val="0"/>
          <w:numId w:val="18"/>
        </w:numPr>
        <w:spacing w:line="360" w:lineRule="auto"/>
        <w:jc w:val="both"/>
      </w:pPr>
      <w:proofErr w:type="gramStart"/>
      <w:r>
        <w:t>l</w:t>
      </w:r>
      <w:r w:rsidR="00C7681B">
        <w:t>e</w:t>
      </w:r>
      <w:proofErr w:type="gramEnd"/>
      <w:r w:rsidR="00C7681B">
        <w:t xml:space="preserve"> nom du fichier</w:t>
      </w:r>
    </w:p>
    <w:p w14:paraId="3E1877BF" w14:textId="31F1599D" w:rsidR="00C7681B" w:rsidRDefault="00F343F2" w:rsidP="00DA4C1F">
      <w:pPr>
        <w:pStyle w:val="Paragraphedeliste"/>
        <w:numPr>
          <w:ilvl w:val="0"/>
          <w:numId w:val="18"/>
        </w:numPr>
        <w:spacing w:line="360" w:lineRule="auto"/>
        <w:jc w:val="both"/>
      </w:pPr>
      <w:proofErr w:type="gramStart"/>
      <w:r>
        <w:t>l</w:t>
      </w:r>
      <w:r w:rsidR="00C7681B">
        <w:t>e</w:t>
      </w:r>
      <w:proofErr w:type="gramEnd"/>
      <w:r w:rsidR="00C7681B">
        <w:t xml:space="preserve"> chemin du fichier</w:t>
      </w:r>
    </w:p>
    <w:p w14:paraId="1E716AF1" w14:textId="0B1C41DB" w:rsidR="00C7681B" w:rsidRDefault="00F343F2" w:rsidP="00DA4C1F">
      <w:pPr>
        <w:pStyle w:val="Paragraphedeliste"/>
        <w:numPr>
          <w:ilvl w:val="0"/>
          <w:numId w:val="18"/>
        </w:numPr>
        <w:spacing w:line="360" w:lineRule="auto"/>
        <w:jc w:val="both"/>
      </w:pPr>
      <w:proofErr w:type="gramStart"/>
      <w:r>
        <w:t>l</w:t>
      </w:r>
      <w:r w:rsidR="00C7681B">
        <w:t>e</w:t>
      </w:r>
      <w:proofErr w:type="gramEnd"/>
      <w:r w:rsidR="00C7681B">
        <w:t xml:space="preserve"> type du fichier</w:t>
      </w:r>
    </w:p>
    <w:p w14:paraId="4CCE4299" w14:textId="24D77A78" w:rsidR="00C7681B" w:rsidRDefault="00F343F2" w:rsidP="00DA4C1F">
      <w:pPr>
        <w:pStyle w:val="Paragraphedeliste"/>
        <w:numPr>
          <w:ilvl w:val="0"/>
          <w:numId w:val="18"/>
        </w:numPr>
        <w:spacing w:line="360" w:lineRule="auto"/>
        <w:jc w:val="both"/>
      </w:pPr>
      <w:proofErr w:type="gramStart"/>
      <w:r>
        <w:t>l</w:t>
      </w:r>
      <w:r w:rsidR="00844D30">
        <w:t>es</w:t>
      </w:r>
      <w:proofErr w:type="gramEnd"/>
      <w:r w:rsidR="00844D30">
        <w:t xml:space="preserve"> paramètres configuré</w:t>
      </w:r>
      <w:r w:rsidR="00237265">
        <w:t>s</w:t>
      </w:r>
      <w:r w:rsidR="00844D30">
        <w:t xml:space="preserve"> pour la manipulation</w:t>
      </w:r>
    </w:p>
    <w:p w14:paraId="0BAF522B" w14:textId="10669599" w:rsidR="00844D30" w:rsidRDefault="00F343F2" w:rsidP="00DA4C1F">
      <w:pPr>
        <w:pStyle w:val="Paragraphedeliste"/>
        <w:numPr>
          <w:ilvl w:val="0"/>
          <w:numId w:val="18"/>
        </w:numPr>
        <w:spacing w:line="360" w:lineRule="auto"/>
        <w:jc w:val="both"/>
      </w:pPr>
      <w:proofErr w:type="gramStart"/>
      <w:r>
        <w:t>l</w:t>
      </w:r>
      <w:r w:rsidR="00844D30">
        <w:t>e</w:t>
      </w:r>
      <w:proofErr w:type="gramEnd"/>
      <w:r w:rsidR="00844D30">
        <w:t xml:space="preserve"> tableau </w:t>
      </w:r>
      <w:r w:rsidR="005C35B6">
        <w:t>des valeurs de l</w:t>
      </w:r>
      <w:r w:rsidR="00844D30">
        <w:t>’intensité</w:t>
      </w:r>
    </w:p>
    <w:p w14:paraId="0A17EFE3" w14:textId="40C4B952" w:rsidR="00844D30" w:rsidRDefault="00F343F2" w:rsidP="00DA4C1F">
      <w:pPr>
        <w:pStyle w:val="Paragraphedeliste"/>
        <w:numPr>
          <w:ilvl w:val="0"/>
          <w:numId w:val="18"/>
        </w:numPr>
        <w:spacing w:line="360" w:lineRule="auto"/>
        <w:jc w:val="both"/>
      </w:pPr>
      <w:proofErr w:type="gramStart"/>
      <w:r>
        <w:t>l</w:t>
      </w:r>
      <w:r w:rsidR="00844D30">
        <w:t>e</w:t>
      </w:r>
      <w:proofErr w:type="gramEnd"/>
      <w:r w:rsidR="00844D30">
        <w:t xml:space="preserve"> bloc descriptif des données d’acquisition</w:t>
      </w:r>
      <w:r w:rsidR="005C35B6">
        <w:t>.</w:t>
      </w:r>
    </w:p>
    <w:p w14:paraId="0E539FF4" w14:textId="77777777" w:rsidR="00F343F2" w:rsidRDefault="00550536" w:rsidP="003F6A47">
      <w:pPr>
        <w:spacing w:line="360" w:lineRule="auto"/>
        <w:jc w:val="both"/>
      </w:pPr>
      <w:r>
        <w:t xml:space="preserve">Ci-dessous, </w:t>
      </w:r>
      <w:r w:rsidR="00F343F2">
        <w:t xml:space="preserve">deux </w:t>
      </w:r>
      <w:r>
        <w:t>exemple</w:t>
      </w:r>
      <w:r w:rsidR="00F343F2">
        <w:t>s</w:t>
      </w:r>
      <w:r>
        <w:t xml:space="preserve"> de requête développée</w:t>
      </w:r>
      <w:r w:rsidR="00F343F2">
        <w:t>s</w:t>
      </w:r>
      <w:r>
        <w:t xml:space="preserve"> pour</w:t>
      </w:r>
      <w:r w:rsidR="00F343F2">
        <w:t xml:space="preserve"> : </w:t>
      </w:r>
    </w:p>
    <w:p w14:paraId="75FC3CF3" w14:textId="392C0C36" w:rsidR="00F343F2" w:rsidRDefault="00550536" w:rsidP="00F343F2">
      <w:pPr>
        <w:pStyle w:val="Paragraphedeliste"/>
        <w:numPr>
          <w:ilvl w:val="0"/>
          <w:numId w:val="41"/>
        </w:numPr>
        <w:spacing w:line="360" w:lineRule="auto"/>
        <w:jc w:val="both"/>
      </w:pPr>
      <w:proofErr w:type="gramStart"/>
      <w:r>
        <w:t>extraire</w:t>
      </w:r>
      <w:proofErr w:type="gramEnd"/>
      <w:r>
        <w:t xml:space="preserve"> </w:t>
      </w:r>
      <w:r w:rsidR="00F343F2">
        <w:t xml:space="preserve">le nom du fichier en fonction d’un checksum donné : </w:t>
      </w:r>
    </w:p>
    <w:p w14:paraId="22207F75" w14:textId="7E4029D9" w:rsidR="003F6A47" w:rsidRDefault="00F343F2" w:rsidP="00F343F2">
      <w:pPr>
        <w:spacing w:line="360" w:lineRule="auto"/>
        <w:jc w:val="center"/>
      </w:pPr>
      <w:r w:rsidRPr="00F343F2">
        <w:rPr>
          <w:rFonts w:ascii="Roboto" w:hAnsi="Roboto"/>
          <w:color w:val="202124"/>
          <w:sz w:val="20"/>
          <w:szCs w:val="20"/>
          <w:shd w:val="clear" w:color="auto" w:fill="FFFFFF"/>
        </w:rPr>
        <w:t xml:space="preserve">"SELECT </w:t>
      </w:r>
      <w:proofErr w:type="spellStart"/>
      <w:r w:rsidRPr="00F343F2">
        <w:rPr>
          <w:rFonts w:ascii="Roboto" w:hAnsi="Roboto"/>
          <w:color w:val="202124"/>
          <w:sz w:val="20"/>
          <w:szCs w:val="20"/>
          <w:shd w:val="clear" w:color="auto" w:fill="FFFFFF"/>
        </w:rPr>
        <w:t>Nom_Fichier</w:t>
      </w:r>
      <w:proofErr w:type="spellEnd"/>
      <w:r w:rsidRPr="00F343F2">
        <w:rPr>
          <w:rFonts w:ascii="Roboto" w:hAnsi="Roboto"/>
          <w:color w:val="202124"/>
          <w:sz w:val="20"/>
          <w:szCs w:val="20"/>
          <w:shd w:val="clear" w:color="auto" w:fill="FFFFFF"/>
        </w:rPr>
        <w:t xml:space="preserve"> </w:t>
      </w:r>
      <w:proofErr w:type="spellStart"/>
      <w:r w:rsidRPr="00F343F2">
        <w:rPr>
          <w:rFonts w:ascii="Roboto" w:hAnsi="Roboto"/>
          <w:color w:val="202124"/>
          <w:sz w:val="20"/>
          <w:szCs w:val="20"/>
          <w:shd w:val="clear" w:color="auto" w:fill="FFFFFF"/>
        </w:rPr>
        <w:t>From</w:t>
      </w:r>
      <w:proofErr w:type="spellEnd"/>
      <w:r w:rsidRPr="00F343F2">
        <w:rPr>
          <w:rFonts w:ascii="Roboto" w:hAnsi="Roboto"/>
          <w:color w:val="202124"/>
          <w:sz w:val="20"/>
          <w:szCs w:val="20"/>
          <w:shd w:val="clear" w:color="auto" w:fill="FFFFFF"/>
        </w:rPr>
        <w:t xml:space="preserve"> Fichier </w:t>
      </w:r>
      <w:proofErr w:type="spellStart"/>
      <w:r w:rsidRPr="00F343F2">
        <w:rPr>
          <w:rFonts w:ascii="Roboto" w:hAnsi="Roboto"/>
          <w:color w:val="202124"/>
          <w:sz w:val="20"/>
          <w:szCs w:val="20"/>
          <w:shd w:val="clear" w:color="auto" w:fill="FFFFFF"/>
        </w:rPr>
        <w:t>Where</w:t>
      </w:r>
      <w:proofErr w:type="spellEnd"/>
      <w:r w:rsidRPr="00F343F2">
        <w:rPr>
          <w:rFonts w:ascii="Roboto" w:hAnsi="Roboto"/>
          <w:color w:val="202124"/>
          <w:sz w:val="20"/>
          <w:szCs w:val="20"/>
          <w:shd w:val="clear" w:color="auto" w:fill="FFFFFF"/>
        </w:rPr>
        <w:t xml:space="preserve"> </w:t>
      </w:r>
      <w:proofErr w:type="spellStart"/>
      <w:r w:rsidRPr="00F343F2">
        <w:rPr>
          <w:rFonts w:ascii="Roboto" w:hAnsi="Roboto"/>
          <w:color w:val="202124"/>
          <w:sz w:val="20"/>
          <w:szCs w:val="20"/>
          <w:shd w:val="clear" w:color="auto" w:fill="FFFFFF"/>
        </w:rPr>
        <w:t>CheckSum_Fichier</w:t>
      </w:r>
      <w:proofErr w:type="spellEnd"/>
      <w:r w:rsidRPr="00F343F2">
        <w:rPr>
          <w:rFonts w:ascii="Roboto" w:hAnsi="Roboto"/>
          <w:color w:val="202124"/>
          <w:sz w:val="20"/>
          <w:szCs w:val="20"/>
          <w:shd w:val="clear" w:color="auto" w:fill="FFFFFF"/>
        </w:rPr>
        <w:t xml:space="preserve"> = '%s'"%id</w:t>
      </w:r>
    </w:p>
    <w:p w14:paraId="16C31C72" w14:textId="18E207AD" w:rsidR="00F343F2" w:rsidRDefault="00F343F2" w:rsidP="00F343F2">
      <w:pPr>
        <w:pStyle w:val="Paragraphedeliste"/>
        <w:numPr>
          <w:ilvl w:val="0"/>
          <w:numId w:val="41"/>
        </w:numPr>
        <w:spacing w:line="360" w:lineRule="auto"/>
        <w:jc w:val="both"/>
      </w:pPr>
      <w:proofErr w:type="gramStart"/>
      <w:r>
        <w:t>insérer</w:t>
      </w:r>
      <w:proofErr w:type="gramEnd"/>
      <w:r>
        <w:t xml:space="preserve"> les données du fichier .32 dans la base de données :</w:t>
      </w:r>
    </w:p>
    <w:p w14:paraId="4C1280CC" w14:textId="77777777" w:rsidR="00F343F2" w:rsidRPr="008F4E02" w:rsidRDefault="00F343F2" w:rsidP="00F343F2">
      <w:pPr>
        <w:spacing w:line="360" w:lineRule="auto"/>
        <w:jc w:val="center"/>
        <w:rPr>
          <w:rFonts w:ascii="Roboto" w:hAnsi="Roboto"/>
          <w:color w:val="202124"/>
          <w:sz w:val="20"/>
          <w:szCs w:val="20"/>
          <w:shd w:val="clear" w:color="auto" w:fill="FFFFFF"/>
          <w:lang w:val="en-US"/>
          <w:rPrChange w:id="52" w:author="Mathieu Lacroix" w:date="2022-06-14T13:00:00Z">
            <w:rPr>
              <w:rFonts w:ascii="Roboto" w:hAnsi="Roboto"/>
              <w:color w:val="202124"/>
              <w:sz w:val="20"/>
              <w:szCs w:val="20"/>
              <w:shd w:val="clear" w:color="auto" w:fill="FFFFFF"/>
            </w:rPr>
          </w:rPrChange>
        </w:rPr>
      </w:pPr>
      <w:r w:rsidRPr="008F4E02">
        <w:rPr>
          <w:rFonts w:ascii="Roboto" w:hAnsi="Roboto"/>
          <w:color w:val="202124"/>
          <w:sz w:val="20"/>
          <w:szCs w:val="20"/>
          <w:shd w:val="clear" w:color="auto" w:fill="FFFFFF"/>
          <w:lang w:val="en-US"/>
          <w:rPrChange w:id="53" w:author="Mathieu Lacroix" w:date="2022-06-14T13:00:00Z">
            <w:rPr>
              <w:rFonts w:ascii="Roboto" w:hAnsi="Roboto"/>
              <w:color w:val="202124"/>
              <w:sz w:val="20"/>
              <w:szCs w:val="20"/>
              <w:shd w:val="clear" w:color="auto" w:fill="FFFFFF"/>
            </w:rPr>
          </w:rPrChange>
        </w:rPr>
        <w:t xml:space="preserve">"INSERT INTO </w:t>
      </w:r>
      <w:proofErr w:type="spellStart"/>
      <w:r w:rsidRPr="008F4E02">
        <w:rPr>
          <w:rFonts w:ascii="Roboto" w:hAnsi="Roboto"/>
          <w:color w:val="202124"/>
          <w:sz w:val="20"/>
          <w:szCs w:val="20"/>
          <w:shd w:val="clear" w:color="auto" w:fill="FFFFFF"/>
          <w:lang w:val="en-US"/>
          <w:rPrChange w:id="54" w:author="Mathieu Lacroix" w:date="2022-06-14T13:00:00Z">
            <w:rPr>
              <w:rFonts w:ascii="Roboto" w:hAnsi="Roboto"/>
              <w:color w:val="202124"/>
              <w:sz w:val="20"/>
              <w:szCs w:val="20"/>
              <w:shd w:val="clear" w:color="auto" w:fill="FFFFFF"/>
            </w:rPr>
          </w:rPrChange>
        </w:rPr>
        <w:t>Fichier</w:t>
      </w:r>
      <w:proofErr w:type="spellEnd"/>
      <w:r w:rsidRPr="008F4E02">
        <w:rPr>
          <w:rFonts w:ascii="Roboto" w:hAnsi="Roboto"/>
          <w:color w:val="202124"/>
          <w:sz w:val="20"/>
          <w:szCs w:val="20"/>
          <w:shd w:val="clear" w:color="auto" w:fill="FFFFFF"/>
          <w:lang w:val="en-US"/>
          <w:rPrChange w:id="55" w:author="Mathieu Lacroix" w:date="2022-06-14T13:00:00Z">
            <w:rPr>
              <w:rFonts w:ascii="Roboto" w:hAnsi="Roboto"/>
              <w:color w:val="202124"/>
              <w:sz w:val="20"/>
              <w:szCs w:val="20"/>
              <w:shd w:val="clear" w:color="auto" w:fill="FFFFFF"/>
            </w:rPr>
          </w:rPrChange>
        </w:rPr>
        <w:t xml:space="preserve"> VALUES(?)", (item) </w:t>
      </w:r>
    </w:p>
    <w:p w14:paraId="579CA69F" w14:textId="56A4C09D" w:rsidR="00F343F2" w:rsidRDefault="00F343F2" w:rsidP="003F6A47">
      <w:pPr>
        <w:spacing w:line="360" w:lineRule="auto"/>
        <w:jc w:val="both"/>
      </w:pPr>
      <w:r>
        <w:t>« Item » correspond aux typologies de données à insérer.</w:t>
      </w:r>
    </w:p>
    <w:p w14:paraId="6C8382AB" w14:textId="77777777" w:rsidR="00F343F2" w:rsidRDefault="00F343F2" w:rsidP="00F343F2">
      <w:pPr>
        <w:spacing w:line="360" w:lineRule="auto"/>
        <w:jc w:val="both"/>
      </w:pPr>
    </w:p>
    <w:p w14:paraId="17D6DB63" w14:textId="3B8D917D" w:rsidR="00F0040C" w:rsidRDefault="0089074C" w:rsidP="00F343F2">
      <w:pPr>
        <w:spacing w:line="360" w:lineRule="auto"/>
        <w:jc w:val="both"/>
      </w:pPr>
      <w:r>
        <w:t xml:space="preserve">Les résultats des requêtes sont différemment traités </w:t>
      </w:r>
      <w:r w:rsidR="00F0040C">
        <w:t xml:space="preserve">en fonction de </w:t>
      </w:r>
      <w:r>
        <w:t>leur type</w:t>
      </w:r>
      <w:r w:rsidR="002D15B5">
        <w:t>, à savoir</w:t>
      </w:r>
      <w:r w:rsidR="00F0040C">
        <w:t xml:space="preserve"> : </w:t>
      </w:r>
    </w:p>
    <w:p w14:paraId="0FC4C94A" w14:textId="4DD5F7A6" w:rsidR="00F0040C" w:rsidRDefault="002D15B5" w:rsidP="00F343F2">
      <w:pPr>
        <w:pStyle w:val="Paragraphedeliste"/>
        <w:numPr>
          <w:ilvl w:val="0"/>
          <w:numId w:val="39"/>
        </w:numPr>
        <w:spacing w:line="360" w:lineRule="auto"/>
        <w:jc w:val="both"/>
      </w:pPr>
      <w:proofErr w:type="gramStart"/>
      <w:r>
        <w:t>les</w:t>
      </w:r>
      <w:proofErr w:type="gramEnd"/>
      <w:r>
        <w:t xml:space="preserve"> </w:t>
      </w:r>
      <w:r w:rsidR="00F343F2">
        <w:t>p</w:t>
      </w:r>
      <w:r w:rsidR="00F0040C">
        <w:t>aramètres de configuration pour réaliser les manipulations,</w:t>
      </w:r>
    </w:p>
    <w:p w14:paraId="1D1FA5E0" w14:textId="1F15B268" w:rsidR="0089074C" w:rsidRDefault="002D15B5" w:rsidP="00F343F2">
      <w:pPr>
        <w:pStyle w:val="Paragraphedeliste"/>
        <w:numPr>
          <w:ilvl w:val="0"/>
          <w:numId w:val="39"/>
        </w:numPr>
        <w:spacing w:line="360" w:lineRule="auto"/>
        <w:jc w:val="both"/>
      </w:pPr>
      <w:proofErr w:type="gramStart"/>
      <w:r>
        <w:t>les</w:t>
      </w:r>
      <w:proofErr w:type="gramEnd"/>
      <w:r>
        <w:t xml:space="preserve"> </w:t>
      </w:r>
      <w:r w:rsidR="00F343F2">
        <w:t>r</w:t>
      </w:r>
      <w:r w:rsidR="00F0040C">
        <w:t>ésultats des manipulations.</w:t>
      </w:r>
    </w:p>
    <w:p w14:paraId="28099A72" w14:textId="2FDBE667" w:rsidR="003929F8" w:rsidRDefault="0089074C" w:rsidP="00F343F2">
      <w:pPr>
        <w:spacing w:line="360" w:lineRule="auto"/>
        <w:jc w:val="both"/>
      </w:pPr>
      <w:r>
        <w:t xml:space="preserve">Concernant </w:t>
      </w:r>
      <w:r w:rsidR="00844D30">
        <w:t>les paramètres de configuration</w:t>
      </w:r>
      <w:r>
        <w:t>, ceux-ci</w:t>
      </w:r>
      <w:r w:rsidR="00844D30">
        <w:t xml:space="preserve"> sont </w:t>
      </w:r>
      <w:r>
        <w:t xml:space="preserve">affichés </w:t>
      </w:r>
      <w:r w:rsidR="00844D30">
        <w:t xml:space="preserve">dans un tableau </w:t>
      </w:r>
      <w:r>
        <w:t xml:space="preserve">à 2 colonnes : </w:t>
      </w:r>
    </w:p>
    <w:p w14:paraId="1CC93560" w14:textId="34C053BE" w:rsidR="00844D30" w:rsidRDefault="00F343F2" w:rsidP="00F343F2">
      <w:pPr>
        <w:pStyle w:val="Paragraphedeliste"/>
        <w:numPr>
          <w:ilvl w:val="0"/>
          <w:numId w:val="19"/>
        </w:numPr>
        <w:spacing w:line="360" w:lineRule="auto"/>
        <w:jc w:val="both"/>
      </w:pPr>
      <w:proofErr w:type="gramStart"/>
      <w:r>
        <w:t>l</w:t>
      </w:r>
      <w:r w:rsidR="00844D30">
        <w:t>e</w:t>
      </w:r>
      <w:proofErr w:type="gramEnd"/>
      <w:r w:rsidR="00844D30">
        <w:t xml:space="preserve"> nom du paramètre</w:t>
      </w:r>
      <w:r w:rsidR="00F0040C">
        <w:t>,</w:t>
      </w:r>
    </w:p>
    <w:p w14:paraId="031663D8" w14:textId="5882A5EF" w:rsidR="00844D30" w:rsidRDefault="00F343F2" w:rsidP="00F343F2">
      <w:pPr>
        <w:pStyle w:val="Paragraphedeliste"/>
        <w:numPr>
          <w:ilvl w:val="0"/>
          <w:numId w:val="19"/>
        </w:numPr>
        <w:spacing w:line="360" w:lineRule="auto"/>
        <w:jc w:val="both"/>
      </w:pPr>
      <w:proofErr w:type="gramStart"/>
      <w:r>
        <w:t>l</w:t>
      </w:r>
      <w:r w:rsidR="00844D30">
        <w:t>a</w:t>
      </w:r>
      <w:proofErr w:type="gramEnd"/>
      <w:r w:rsidR="00844D30">
        <w:t xml:space="preserve"> valeur du paramètre</w:t>
      </w:r>
      <w:r w:rsidR="00F0040C">
        <w:t>.</w:t>
      </w:r>
    </w:p>
    <w:p w14:paraId="3615D978" w14:textId="6BE591F7" w:rsidR="0089074C" w:rsidRDefault="0089074C" w:rsidP="00F343F2">
      <w:pPr>
        <w:spacing w:line="360" w:lineRule="auto"/>
        <w:jc w:val="both"/>
      </w:pPr>
      <w:r>
        <w:t xml:space="preserve">Concernant les valeurs des intensités acquises, celles-ci sont </w:t>
      </w:r>
      <w:r w:rsidR="00027E31">
        <w:t xml:space="preserve">converties </w:t>
      </w:r>
      <w:r w:rsidR="00BE0B6D">
        <w:t xml:space="preserve">d’un format </w:t>
      </w:r>
      <w:r w:rsidR="00027E31">
        <w:t>hexadécimal (Cf. § Stockage des fichiers) en valeur entière numérique</w:t>
      </w:r>
      <w:r w:rsidR="004301D3">
        <w:t>,</w:t>
      </w:r>
      <w:r w:rsidR="00027E31">
        <w:t xml:space="preserve"> </w:t>
      </w:r>
      <w:r w:rsidR="004301D3">
        <w:t xml:space="preserve">puis </w:t>
      </w:r>
      <w:r>
        <w:t>affichées dans un tableau à 2 colonnes :</w:t>
      </w:r>
    </w:p>
    <w:p w14:paraId="741A538A" w14:textId="2EE0BCC8" w:rsidR="0089074C" w:rsidRDefault="00F343F2" w:rsidP="00F343F2">
      <w:pPr>
        <w:pStyle w:val="Paragraphedeliste"/>
        <w:numPr>
          <w:ilvl w:val="0"/>
          <w:numId w:val="19"/>
        </w:numPr>
        <w:spacing w:line="360" w:lineRule="auto"/>
        <w:jc w:val="both"/>
      </w:pPr>
      <w:proofErr w:type="gramStart"/>
      <w:r>
        <w:t>l</w:t>
      </w:r>
      <w:r w:rsidR="007C255F">
        <w:t>’index</w:t>
      </w:r>
      <w:proofErr w:type="gramEnd"/>
      <w:r w:rsidR="007C255F">
        <w:t xml:space="preserve"> du point d’acquisition,</w:t>
      </w:r>
    </w:p>
    <w:p w14:paraId="3514BD69" w14:textId="34D6670A" w:rsidR="0089074C" w:rsidRDefault="00F343F2" w:rsidP="00F343F2">
      <w:pPr>
        <w:pStyle w:val="Paragraphedeliste"/>
        <w:numPr>
          <w:ilvl w:val="0"/>
          <w:numId w:val="19"/>
        </w:numPr>
        <w:spacing w:line="360" w:lineRule="auto"/>
        <w:jc w:val="both"/>
      </w:pPr>
      <w:proofErr w:type="gramStart"/>
      <w:r>
        <w:t>l</w:t>
      </w:r>
      <w:r w:rsidR="007C255F">
        <w:t>a</w:t>
      </w:r>
      <w:proofErr w:type="gramEnd"/>
      <w:r w:rsidR="007C255F">
        <w:t xml:space="preserve"> valeur mesurée au point d’acquisition</w:t>
      </w:r>
      <w:r w:rsidR="0089074C">
        <w:t xml:space="preserve">. </w:t>
      </w:r>
    </w:p>
    <w:p w14:paraId="7460F6DE" w14:textId="14A0E6FA" w:rsidR="00C4278D" w:rsidRDefault="007C255F" w:rsidP="00F343F2">
      <w:pPr>
        <w:spacing w:line="360" w:lineRule="auto"/>
        <w:jc w:val="both"/>
      </w:pPr>
      <w:r>
        <w:t>L’index d</w:t>
      </w:r>
      <w:r w:rsidR="00C4278D">
        <w:t xml:space="preserve">e chaque </w:t>
      </w:r>
      <w:r>
        <w:t xml:space="preserve">point d’acquisition </w:t>
      </w:r>
      <w:r w:rsidR="00C4278D">
        <w:t>correspond</w:t>
      </w:r>
      <w:r w:rsidR="00D35A16">
        <w:t xml:space="preserve"> </w:t>
      </w:r>
      <w:r w:rsidR="00C4278D">
        <w:t xml:space="preserve">au couple de ses coordonnées </w:t>
      </w:r>
      <w:r w:rsidR="005006F5">
        <w:t xml:space="preserve">cartésiennes </w:t>
      </w:r>
      <w:r w:rsidR="00C4278D">
        <w:t>« </w:t>
      </w:r>
      <w:r w:rsidR="005006F5">
        <w:t>abscisse </w:t>
      </w:r>
      <w:r w:rsidR="00C4278D">
        <w:t xml:space="preserve">; </w:t>
      </w:r>
      <w:r w:rsidR="005006F5">
        <w:t>ordonnée </w:t>
      </w:r>
      <w:r w:rsidR="00C4278D">
        <w:t>»</w:t>
      </w:r>
      <w:r>
        <w:t xml:space="preserve">. </w:t>
      </w:r>
    </w:p>
    <w:p w14:paraId="7C000F04" w14:textId="2ECA14E3" w:rsidR="00027E31" w:rsidRDefault="00C4278D" w:rsidP="0038352D">
      <w:pPr>
        <w:spacing w:line="360" w:lineRule="auto"/>
        <w:jc w:val="both"/>
      </w:pPr>
      <w:r>
        <w:t>L’</w:t>
      </w:r>
      <w:r w:rsidR="007C255F">
        <w:t xml:space="preserve">abscisse </w:t>
      </w:r>
      <w:r>
        <w:t xml:space="preserve">et l’ordonnée sont </w:t>
      </w:r>
      <w:r w:rsidR="007C255F">
        <w:t>comprise</w:t>
      </w:r>
      <w:r>
        <w:t>s</w:t>
      </w:r>
      <w:r w:rsidR="007C255F">
        <w:t xml:space="preserve"> entre 0 et 127. </w:t>
      </w:r>
      <w:r>
        <w:t>Il existe donc 16 384 couples de coordonnées</w:t>
      </w:r>
      <w:r w:rsidR="00676519">
        <w:t xml:space="preserve"> qui sont convertis en nombre unique</w:t>
      </w:r>
      <w:r>
        <w:t>.</w:t>
      </w:r>
    </w:p>
    <w:p w14:paraId="4EBAEE9E" w14:textId="1BC29829" w:rsidR="00C4278D" w:rsidRDefault="00C4278D" w:rsidP="007C255F"/>
    <w:p w14:paraId="160B07C3" w14:textId="2A89E2F1" w:rsidR="002725D9" w:rsidRDefault="000B4A4B" w:rsidP="002725D9">
      <w:pPr>
        <w:spacing w:line="480" w:lineRule="auto"/>
        <w:jc w:val="both"/>
        <w:rPr>
          <w:noProof/>
          <w:lang w:eastAsia="fr-FR"/>
        </w:rPr>
      </w:pPr>
      <w:r>
        <w:rPr>
          <w:noProof/>
          <w:lang w:eastAsia="fr-FR"/>
        </w:rPr>
        <mc:AlternateContent>
          <mc:Choice Requires="wps">
            <w:drawing>
              <wp:anchor distT="0" distB="0" distL="114300" distR="114300" simplePos="0" relativeHeight="251663872" behindDoc="0" locked="0" layoutInCell="1" allowOverlap="1" wp14:anchorId="3AA646D3" wp14:editId="0EA3B269">
                <wp:simplePos x="0" y="0"/>
                <wp:positionH relativeFrom="column">
                  <wp:posOffset>810260</wp:posOffset>
                </wp:positionH>
                <wp:positionV relativeFrom="paragraph">
                  <wp:posOffset>2402840</wp:posOffset>
                </wp:positionV>
                <wp:extent cx="4533265" cy="635"/>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4533265" cy="635"/>
                        </a:xfrm>
                        <a:prstGeom prst="rect">
                          <a:avLst/>
                        </a:prstGeom>
                        <a:solidFill>
                          <a:prstClr val="white"/>
                        </a:solidFill>
                        <a:ln>
                          <a:noFill/>
                        </a:ln>
                      </wps:spPr>
                      <wps:txbx>
                        <w:txbxContent>
                          <w:p w14:paraId="3C1DAEDD" w14:textId="4B848F50" w:rsidR="00C32FD6" w:rsidRPr="001D17C0" w:rsidRDefault="00C32FD6" w:rsidP="000B4A4B">
                            <w:pPr>
                              <w:pStyle w:val="Lgende"/>
                              <w:rPr>
                                <w:noProof/>
                                <w:sz w:val="24"/>
                              </w:rPr>
                            </w:pPr>
                            <w:bookmarkStart w:id="56" w:name="_Toc106023743"/>
                            <w:bookmarkStart w:id="57" w:name="_Toc106104246"/>
                            <w:r>
                              <w:t xml:space="preserve">Figure </w:t>
                            </w:r>
                            <w:r>
                              <w:rPr>
                                <w:noProof/>
                              </w:rPr>
                              <w:fldChar w:fldCharType="begin"/>
                            </w:r>
                            <w:r>
                              <w:rPr>
                                <w:noProof/>
                              </w:rPr>
                              <w:instrText xml:space="preserve"> SEQ Figure \* ARABIC </w:instrText>
                            </w:r>
                            <w:r>
                              <w:rPr>
                                <w:noProof/>
                              </w:rPr>
                              <w:fldChar w:fldCharType="separate"/>
                            </w:r>
                            <w:ins w:id="58" w:author="lacroix arnaud" w:date="2022-06-13T18:47:00Z">
                              <w:r w:rsidR="004301D3">
                                <w:rPr>
                                  <w:noProof/>
                                </w:rPr>
                                <w:t>4</w:t>
                              </w:r>
                            </w:ins>
                            <w:ins w:id="59" w:author="LACROIX Mathieu" w:date="2022-06-13T11:17:00Z">
                              <w:del w:id="60" w:author="lacroix arnaud" w:date="2022-06-13T18:24:00Z">
                                <w:r w:rsidDel="001E222C">
                                  <w:rPr>
                                    <w:noProof/>
                                  </w:rPr>
                                  <w:delText>3</w:delText>
                                </w:r>
                              </w:del>
                            </w:ins>
                            <w:del w:id="61" w:author="lacroix arnaud" w:date="2022-06-13T18:24:00Z">
                              <w:r w:rsidDel="001E222C">
                                <w:rPr>
                                  <w:noProof/>
                                </w:rPr>
                                <w:delText>2</w:delText>
                              </w:r>
                            </w:del>
                            <w:r>
                              <w:rPr>
                                <w:noProof/>
                              </w:rPr>
                              <w:fldChar w:fldCharType="end"/>
                            </w:r>
                            <w:r>
                              <w:t xml:space="preserve"> : </w:t>
                            </w:r>
                            <w:r w:rsidRPr="00AE3AB9">
                              <w:t>Tableau des données du fichier</w:t>
                            </w:r>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A646D3" id="Zone de texte 30" o:spid="_x0000_s1031" type="#_x0000_t202" style="position:absolute;left:0;text-align:left;margin-left:63.8pt;margin-top:189.2pt;width:356.9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" stroked="f">
                <v:textbox style="mso-fit-shape-to-text:t" inset="0,0,0,0">
                  <w:txbxContent>
                    <w:p w14:paraId="3C1DAEDD" w14:textId="4B848F50" w:rsidR="00C32FD6" w:rsidRPr="001D17C0" w:rsidRDefault="00C32FD6" w:rsidP="000B4A4B">
                      <w:pPr>
                        <w:pStyle w:val="Lgende"/>
                        <w:rPr>
                          <w:noProof/>
                          <w:sz w:val="24"/>
                        </w:rPr>
                      </w:pPr>
                      <w:bookmarkStart w:id="62" w:name="_Toc106023743"/>
                      <w:bookmarkStart w:id="63" w:name="_Toc106104246"/>
                      <w:r>
                        <w:t xml:space="preserve">Figure </w:t>
                      </w:r>
                      <w:r>
                        <w:rPr>
                          <w:noProof/>
                        </w:rPr>
                        <w:fldChar w:fldCharType="begin"/>
                      </w:r>
                      <w:r>
                        <w:rPr>
                          <w:noProof/>
                        </w:rPr>
                        <w:instrText xml:space="preserve"> SEQ Figure \* ARABIC </w:instrText>
                      </w:r>
                      <w:r>
                        <w:rPr>
                          <w:noProof/>
                        </w:rPr>
                        <w:fldChar w:fldCharType="separate"/>
                      </w:r>
                      <w:ins w:id="64" w:author="lacroix arnaud" w:date="2022-06-13T18:47:00Z">
                        <w:r w:rsidR="004301D3">
                          <w:rPr>
                            <w:noProof/>
                          </w:rPr>
                          <w:t>4</w:t>
                        </w:r>
                      </w:ins>
                      <w:ins w:id="65" w:author="LACROIX Mathieu" w:date="2022-06-13T11:17:00Z">
                        <w:del w:id="66" w:author="lacroix arnaud" w:date="2022-06-13T18:24:00Z">
                          <w:r w:rsidDel="001E222C">
                            <w:rPr>
                              <w:noProof/>
                            </w:rPr>
                            <w:delText>3</w:delText>
                          </w:r>
                        </w:del>
                      </w:ins>
                      <w:del w:id="67" w:author="lacroix arnaud" w:date="2022-06-13T18:24:00Z">
                        <w:r w:rsidDel="001E222C">
                          <w:rPr>
                            <w:noProof/>
                          </w:rPr>
                          <w:delText>2</w:delText>
                        </w:r>
                      </w:del>
                      <w:r>
                        <w:rPr>
                          <w:noProof/>
                        </w:rPr>
                        <w:fldChar w:fldCharType="end"/>
                      </w:r>
                      <w:r>
                        <w:t xml:space="preserve"> : </w:t>
                      </w:r>
                      <w:r w:rsidRPr="00AE3AB9">
                        <w:t>Tableau des données du fichier</w:t>
                      </w:r>
                      <w:bookmarkEnd w:id="62"/>
                      <w:bookmarkEnd w:id="63"/>
                    </w:p>
                  </w:txbxContent>
                </v:textbox>
              </v:shape>
            </w:pict>
          </mc:Fallback>
        </mc:AlternateContent>
      </w:r>
      <w:r w:rsidR="007C255F">
        <w:t xml:space="preserve">  </w:t>
      </w:r>
    </w:p>
    <w:p w14:paraId="1AA5A186" w14:textId="77777777" w:rsidR="0006726C" w:rsidRDefault="0006726C" w:rsidP="002725D9">
      <w:pPr>
        <w:spacing w:line="480" w:lineRule="auto"/>
        <w:jc w:val="both"/>
        <w:rPr>
          <w:ins w:id="68" w:author="lacroix arnaud" w:date="2022-06-13T18:52:00Z"/>
        </w:rPr>
      </w:pPr>
    </w:p>
    <w:p w14:paraId="5EBF695B" w14:textId="4434A778" w:rsidR="002725D9" w:rsidRPr="002725D9" w:rsidRDefault="004301D3" w:rsidP="002725D9">
      <w:pPr>
        <w:spacing w:line="480" w:lineRule="auto"/>
        <w:jc w:val="both"/>
      </w:pPr>
      <w:ins w:id="69" w:author="lacroix arnaud" w:date="2022-06-13T18:47:00Z">
        <w:r>
          <w:rPr>
            <w:noProof/>
          </w:rPr>
          <mc:AlternateContent>
            <mc:Choice Requires="wps">
              <w:drawing>
                <wp:anchor distT="0" distB="0" distL="114300" distR="114300" simplePos="0" relativeHeight="251681280" behindDoc="0" locked="0" layoutInCell="1" allowOverlap="1" wp14:anchorId="33096F80" wp14:editId="7124B0EC">
                  <wp:simplePos x="0" y="0"/>
                  <wp:positionH relativeFrom="column">
                    <wp:posOffset>864235</wp:posOffset>
                  </wp:positionH>
                  <wp:positionV relativeFrom="paragraph">
                    <wp:posOffset>2429510</wp:posOffset>
                  </wp:positionV>
                  <wp:extent cx="4533265" cy="635"/>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4533265" cy="635"/>
                          </a:xfrm>
                          <a:prstGeom prst="rect">
                            <a:avLst/>
                          </a:prstGeom>
                          <a:solidFill>
                            <a:prstClr val="white"/>
                          </a:solidFill>
                          <a:ln>
                            <a:noFill/>
                          </a:ln>
                          <a:effectLst/>
                        </wps:spPr>
                        <wps:txbx>
                          <w:txbxContent>
                            <w:p w14:paraId="5BC4760D" w14:textId="07EF66B2" w:rsidR="004301D3" w:rsidRPr="00322D10" w:rsidRDefault="004301D3" w:rsidP="004301D3">
                              <w:pPr>
                                <w:pStyle w:val="Lgende"/>
                                <w:jc w:val="center"/>
                                <w:rPr>
                                  <w:noProof/>
                                  <w:sz w:val="24"/>
                                </w:rPr>
                              </w:pPr>
                              <w:bookmarkStart w:id="70" w:name="_Toc106104247"/>
                              <w:r>
                                <w:t xml:space="preserve">Figure </w:t>
                              </w:r>
                              <w:r w:rsidR="00704669">
                                <w:fldChar w:fldCharType="begin"/>
                              </w:r>
                              <w:r w:rsidR="00704669">
                                <w:instrText xml:space="preserve"> SEQ Figure \* ARABIC </w:instrText>
                              </w:r>
                              <w:r w:rsidR="00704669">
                                <w:fldChar w:fldCharType="separate"/>
                              </w:r>
                              <w:r>
                                <w:rPr>
                                  <w:noProof/>
                                </w:rPr>
                                <w:t>5</w:t>
                              </w:r>
                              <w:r w:rsidR="00704669">
                                <w:rPr>
                                  <w:noProof/>
                                </w:rPr>
                                <w:fldChar w:fldCharType="end"/>
                              </w:r>
                              <w:r>
                                <w:t xml:space="preserve"> : tableaux des données extraites du fichier .32</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96F80" id="Zone de texte 27" o:spid="_x0000_s1032" type="#_x0000_t202" style="position:absolute;left:0;text-align:left;margin-left:68.05pt;margin-top:191.3pt;width:356.95pt;height:.0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" stroked="f">
                  <v:textbox style="mso-fit-shape-to-text:t" inset="0,0,0,0">
                    <w:txbxContent>
                      <w:p w14:paraId="5BC4760D" w14:textId="07EF66B2" w:rsidR="004301D3" w:rsidRPr="00322D10" w:rsidRDefault="004301D3" w:rsidP="004301D3">
                        <w:pPr>
                          <w:pStyle w:val="Lgende"/>
                          <w:jc w:val="center"/>
                          <w:rPr>
                            <w:noProof/>
                            <w:sz w:val="24"/>
                          </w:rPr>
                        </w:pPr>
                        <w:bookmarkStart w:id="71" w:name="_Toc106104247"/>
                        <w:r>
                          <w:t xml:space="preserve">Figure </w:t>
                        </w:r>
                        <w:r w:rsidR="00704669">
                          <w:fldChar w:fldCharType="begin"/>
                        </w:r>
                        <w:r w:rsidR="00704669">
                          <w:instrText xml:space="preserve"> SEQ Figure \* ARABIC </w:instrText>
                        </w:r>
                        <w:r w:rsidR="00704669">
                          <w:fldChar w:fldCharType="separate"/>
                        </w:r>
                        <w:r>
                          <w:rPr>
                            <w:noProof/>
                          </w:rPr>
                          <w:t>5</w:t>
                        </w:r>
                        <w:r w:rsidR="00704669">
                          <w:rPr>
                            <w:noProof/>
                          </w:rPr>
                          <w:fldChar w:fldCharType="end"/>
                        </w:r>
                        <w:r>
                          <w:t xml:space="preserve"> : tableaux des données extraites du fichier .32</w:t>
                        </w:r>
                        <w:bookmarkEnd w:id="71"/>
                      </w:p>
                    </w:txbxContent>
                  </v:textbox>
                </v:shape>
              </w:pict>
            </mc:Fallback>
          </mc:AlternateContent>
        </w:r>
      </w:ins>
      <w:r>
        <w:rPr>
          <w:noProof/>
          <w:lang w:eastAsia="fr-FR"/>
        </w:rPr>
        <w:drawing>
          <wp:anchor distT="0" distB="0" distL="114300" distR="114300" simplePos="0" relativeHeight="251646464" behindDoc="0" locked="0" layoutInCell="1" allowOverlap="1" wp14:anchorId="6B3F1A2D" wp14:editId="6B1294F0">
            <wp:simplePos x="0" y="0"/>
            <wp:positionH relativeFrom="column">
              <wp:posOffset>864851</wp:posOffset>
            </wp:positionH>
            <wp:positionV relativeFrom="paragraph">
              <wp:posOffset>-168341</wp:posOffset>
            </wp:positionV>
            <wp:extent cx="4533287" cy="2541182"/>
            <wp:effectExtent l="0" t="0" r="635"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t="30605"/>
                    <a:stretch/>
                  </pic:blipFill>
                  <pic:spPr bwMode="auto">
                    <a:xfrm>
                      <a:off x="0" y="0"/>
                      <a:ext cx="4533287" cy="25411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713735" w14:textId="17811AA5" w:rsidR="002725D9" w:rsidRDefault="002725D9" w:rsidP="00844D30">
      <w:pPr>
        <w:spacing w:line="480" w:lineRule="auto"/>
        <w:jc w:val="both"/>
        <w:rPr>
          <w:highlight w:val="yellow"/>
        </w:rPr>
      </w:pPr>
    </w:p>
    <w:p w14:paraId="75FAEAF8" w14:textId="15F13AB1" w:rsidR="002725D9" w:rsidRDefault="002725D9" w:rsidP="00844D30">
      <w:pPr>
        <w:spacing w:line="480" w:lineRule="auto"/>
        <w:jc w:val="both"/>
        <w:rPr>
          <w:highlight w:val="yellow"/>
        </w:rPr>
      </w:pPr>
    </w:p>
    <w:p w14:paraId="62655896" w14:textId="50C3D2F4" w:rsidR="0038352D" w:rsidRDefault="0038352D" w:rsidP="00844D30">
      <w:pPr>
        <w:spacing w:line="480" w:lineRule="auto"/>
        <w:jc w:val="both"/>
        <w:rPr>
          <w:highlight w:val="yellow"/>
        </w:rPr>
      </w:pPr>
    </w:p>
    <w:p w14:paraId="0380C1F9" w14:textId="77777777" w:rsidR="0038352D" w:rsidRDefault="0038352D" w:rsidP="00844D30">
      <w:pPr>
        <w:spacing w:line="480" w:lineRule="auto"/>
        <w:jc w:val="both"/>
        <w:rPr>
          <w:highlight w:val="yellow"/>
        </w:rPr>
      </w:pPr>
    </w:p>
    <w:p w14:paraId="2D317C9D" w14:textId="0FD4517B" w:rsidR="00410BCE" w:rsidRDefault="00410BCE" w:rsidP="00844D30">
      <w:pPr>
        <w:spacing w:line="480" w:lineRule="auto"/>
        <w:jc w:val="both"/>
        <w:rPr>
          <w:highlight w:val="yellow"/>
        </w:rPr>
      </w:pPr>
    </w:p>
    <w:p w14:paraId="65049A99" w14:textId="77777777" w:rsidR="004301D3" w:rsidRDefault="004301D3" w:rsidP="000B4A4B">
      <w:pPr>
        <w:spacing w:line="360" w:lineRule="auto"/>
        <w:jc w:val="both"/>
      </w:pPr>
    </w:p>
    <w:p w14:paraId="792EE52D" w14:textId="623C7B19" w:rsidR="00027E31" w:rsidRDefault="00027E31" w:rsidP="000B4A4B">
      <w:pPr>
        <w:spacing w:line="360" w:lineRule="auto"/>
        <w:jc w:val="both"/>
      </w:pPr>
      <w:r>
        <w:t xml:space="preserve">Afin de faciliter la lecture des résultats, les valeurs d’intensité </w:t>
      </w:r>
      <w:r w:rsidR="004301D3">
        <w:t xml:space="preserve">acquises </w:t>
      </w:r>
      <w:r>
        <w:t xml:space="preserve">sont représentées sous </w:t>
      </w:r>
      <w:r w:rsidR="006057FD">
        <w:t xml:space="preserve">différentes </w:t>
      </w:r>
      <w:r>
        <w:t>forme</w:t>
      </w:r>
      <w:r w:rsidR="006057FD">
        <w:t>s</w:t>
      </w:r>
      <w:r>
        <w:t xml:space="preserve"> graphiques créés </w:t>
      </w:r>
      <w:r w:rsidR="004B4447">
        <w:t xml:space="preserve">grâce à la bibliothèque </w:t>
      </w:r>
      <w:proofErr w:type="spellStart"/>
      <w:r w:rsidR="004B4447">
        <w:t>Plotly</w:t>
      </w:r>
      <w:proofErr w:type="spellEnd"/>
      <w:r w:rsidR="004301D3">
        <w:t>.</w:t>
      </w:r>
    </w:p>
    <w:p w14:paraId="66195154" w14:textId="77777777" w:rsidR="0006726C" w:rsidRDefault="0006726C" w:rsidP="004301D3">
      <w:pPr>
        <w:spacing w:line="360" w:lineRule="auto"/>
        <w:jc w:val="both"/>
      </w:pPr>
    </w:p>
    <w:p w14:paraId="4701F87E" w14:textId="341B470A" w:rsidR="00673F0E" w:rsidRDefault="004301D3" w:rsidP="004301D3">
      <w:pPr>
        <w:spacing w:line="360" w:lineRule="auto"/>
        <w:jc w:val="both"/>
      </w:pPr>
      <w:r>
        <w:t>L</w:t>
      </w:r>
      <w:r w:rsidR="001707D4">
        <w:t xml:space="preserve">a représentation graphique ci-dessous est </w:t>
      </w:r>
      <w:r w:rsidR="004B4447">
        <w:t>un graphique en 2D</w:t>
      </w:r>
      <w:r w:rsidR="004A59DC">
        <w:t xml:space="preserve"> avec une vue par </w:t>
      </w:r>
      <w:r w:rsidR="000B4A4B">
        <w:t>le dessus</w:t>
      </w:r>
      <w:r w:rsidR="004A59DC">
        <w:t>.</w:t>
      </w:r>
    </w:p>
    <w:p w14:paraId="02258C3C" w14:textId="694A3521" w:rsidR="003929F8" w:rsidRDefault="004A59DC" w:rsidP="004301D3">
      <w:pPr>
        <w:pStyle w:val="Paragraphedeliste"/>
        <w:spacing w:line="360" w:lineRule="auto"/>
        <w:ind w:left="0"/>
        <w:jc w:val="both"/>
      </w:pPr>
      <w:r>
        <w:t xml:space="preserve">Pour </w:t>
      </w:r>
      <w:r w:rsidR="004301D3">
        <w:t xml:space="preserve">réaliser </w:t>
      </w:r>
      <w:commentRangeStart w:id="72"/>
      <w:r w:rsidR="004301D3">
        <w:t>cette représentation graphique</w:t>
      </w:r>
      <w:commentRangeEnd w:id="72"/>
      <w:r w:rsidR="0006726C">
        <w:rPr>
          <w:rStyle w:val="Marquedecommentaire"/>
        </w:rPr>
        <w:commentReference w:id="72"/>
      </w:r>
      <w:r w:rsidR="004301D3">
        <w:t xml:space="preserve">, </w:t>
      </w:r>
      <w:r w:rsidR="004B4447">
        <w:t xml:space="preserve">le tableau </w:t>
      </w:r>
      <w:r w:rsidR="004301D3">
        <w:t xml:space="preserve">d’intensité acquise a été </w:t>
      </w:r>
      <w:r w:rsidR="004B4447">
        <w:t>remodel</w:t>
      </w:r>
      <w:r w:rsidR="00676519">
        <w:t>é</w:t>
      </w:r>
      <w:r w:rsidR="004301D3">
        <w:t>. Pour cela,</w:t>
      </w:r>
      <w:r w:rsidR="00676519">
        <w:t xml:space="preserve"> chaque nombre unique relatif à un couple de données est </w:t>
      </w:r>
      <w:proofErr w:type="spellStart"/>
      <w:r w:rsidR="00676519">
        <w:t>re-converti</w:t>
      </w:r>
      <w:proofErr w:type="spellEnd"/>
      <w:r w:rsidR="00676519">
        <w:t xml:space="preserve"> en </w:t>
      </w:r>
      <w:r w:rsidR="001F2E4E">
        <w:t xml:space="preserve">couple de </w:t>
      </w:r>
      <w:r w:rsidR="00676519">
        <w:t>coordonnées X et Y distinctes</w:t>
      </w:r>
      <w:r w:rsidR="004B4447">
        <w:t>.</w:t>
      </w:r>
    </w:p>
    <w:p w14:paraId="10F5ADD0" w14:textId="43763002" w:rsidR="003929F8" w:rsidRDefault="00673F0E" w:rsidP="003929F8">
      <w:pPr>
        <w:pStyle w:val="Paragraphedeliste"/>
      </w:pPr>
      <w:r>
        <w:rPr>
          <w:noProof/>
          <w:lang w:eastAsia="fr-FR"/>
        </w:rPr>
        <mc:AlternateContent>
          <mc:Choice Requires="wps">
            <w:drawing>
              <wp:anchor distT="0" distB="0" distL="114300" distR="114300" simplePos="0" relativeHeight="251666944" behindDoc="0" locked="0" layoutInCell="1" allowOverlap="1" wp14:anchorId="281C91EC" wp14:editId="77EE4911">
                <wp:simplePos x="0" y="0"/>
                <wp:positionH relativeFrom="column">
                  <wp:posOffset>1221740</wp:posOffset>
                </wp:positionH>
                <wp:positionV relativeFrom="paragraph">
                  <wp:posOffset>2237740</wp:posOffset>
                </wp:positionV>
                <wp:extent cx="3316605" cy="635"/>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3316605" cy="635"/>
                        </a:xfrm>
                        <a:prstGeom prst="rect">
                          <a:avLst/>
                        </a:prstGeom>
                        <a:solidFill>
                          <a:prstClr val="white"/>
                        </a:solidFill>
                        <a:ln>
                          <a:noFill/>
                        </a:ln>
                      </wps:spPr>
                      <wps:txbx>
                        <w:txbxContent>
                          <w:p w14:paraId="2F67D706" w14:textId="5FDCC8A5" w:rsidR="00C32FD6" w:rsidRPr="004153E5" w:rsidRDefault="00C32FD6" w:rsidP="004301D3">
                            <w:pPr>
                              <w:pStyle w:val="Lgende"/>
                              <w:jc w:val="center"/>
                              <w:rPr>
                                <w:noProof/>
                                <w:sz w:val="24"/>
                              </w:rPr>
                            </w:pPr>
                            <w:bookmarkStart w:id="73" w:name="_Toc106023744"/>
                            <w:bookmarkStart w:id="74" w:name="_Toc106104248"/>
                            <w:r>
                              <w:t xml:space="preserve">Figure </w:t>
                            </w:r>
                            <w:r>
                              <w:rPr>
                                <w:noProof/>
                              </w:rPr>
                              <w:fldChar w:fldCharType="begin"/>
                            </w:r>
                            <w:r>
                              <w:rPr>
                                <w:noProof/>
                              </w:rPr>
                              <w:instrText xml:space="preserve"> SEQ Figure \* ARABIC </w:instrText>
                            </w:r>
                            <w:r>
                              <w:rPr>
                                <w:noProof/>
                              </w:rPr>
                              <w:fldChar w:fldCharType="separate"/>
                            </w:r>
                            <w:ins w:id="75" w:author="lacroix arnaud" w:date="2022-06-13T18:47:00Z">
                              <w:r w:rsidR="004301D3">
                                <w:rPr>
                                  <w:noProof/>
                                </w:rPr>
                                <w:t>6</w:t>
                              </w:r>
                            </w:ins>
                            <w:r>
                              <w:rPr>
                                <w:noProof/>
                              </w:rPr>
                              <w:fldChar w:fldCharType="end"/>
                            </w:r>
                            <w:r>
                              <w:t xml:space="preserve"> : Graphique en 2D</w:t>
                            </w:r>
                            <w:bookmarkEnd w:id="73"/>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C91EC" id="Zone de texte 33" o:spid="_x0000_s1033" type="#_x0000_t202" style="position:absolute;left:0;text-align:left;margin-left:96.2pt;margin-top:176.2pt;width:261.15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" stroked="f">
                <v:textbox style="mso-fit-shape-to-text:t" inset="0,0,0,0">
                  <w:txbxContent>
                    <w:p w14:paraId="2F67D706" w14:textId="5FDCC8A5" w:rsidR="00C32FD6" w:rsidRPr="004153E5" w:rsidRDefault="00C32FD6" w:rsidP="004301D3">
                      <w:pPr>
                        <w:pStyle w:val="Lgende"/>
                        <w:jc w:val="center"/>
                        <w:rPr>
                          <w:noProof/>
                          <w:sz w:val="24"/>
                        </w:rPr>
                      </w:pPr>
                      <w:bookmarkStart w:id="76" w:name="_Toc106023744"/>
                      <w:bookmarkStart w:id="77" w:name="_Toc106104248"/>
                      <w:r>
                        <w:t xml:space="preserve">Figure </w:t>
                      </w:r>
                      <w:r>
                        <w:rPr>
                          <w:noProof/>
                        </w:rPr>
                        <w:fldChar w:fldCharType="begin"/>
                      </w:r>
                      <w:r>
                        <w:rPr>
                          <w:noProof/>
                        </w:rPr>
                        <w:instrText xml:space="preserve"> SEQ Figure \* ARABIC </w:instrText>
                      </w:r>
                      <w:r>
                        <w:rPr>
                          <w:noProof/>
                        </w:rPr>
                        <w:fldChar w:fldCharType="separate"/>
                      </w:r>
                      <w:ins w:id="78" w:author="lacroix arnaud" w:date="2022-06-13T18:47:00Z">
                        <w:r w:rsidR="004301D3">
                          <w:rPr>
                            <w:noProof/>
                          </w:rPr>
                          <w:t>6</w:t>
                        </w:r>
                      </w:ins>
                      <w:r>
                        <w:rPr>
                          <w:noProof/>
                        </w:rPr>
                        <w:fldChar w:fldCharType="end"/>
                      </w:r>
                      <w:r>
                        <w:t xml:space="preserve"> : Graphique en 2D</w:t>
                      </w:r>
                      <w:bookmarkEnd w:id="76"/>
                      <w:bookmarkEnd w:id="77"/>
                    </w:p>
                  </w:txbxContent>
                </v:textbox>
              </v:shape>
            </w:pict>
          </mc:Fallback>
        </mc:AlternateContent>
      </w:r>
      <w:r>
        <w:rPr>
          <w:noProof/>
          <w:lang w:eastAsia="fr-FR"/>
        </w:rPr>
        <w:drawing>
          <wp:anchor distT="0" distB="0" distL="114300" distR="114300" simplePos="0" relativeHeight="251647488" behindDoc="0" locked="0" layoutInCell="1" allowOverlap="1" wp14:anchorId="08E10EAD" wp14:editId="49D7502C">
            <wp:simplePos x="0" y="0"/>
            <wp:positionH relativeFrom="margin">
              <wp:align>center</wp:align>
            </wp:positionH>
            <wp:positionV relativeFrom="paragraph">
              <wp:posOffset>132301</wp:posOffset>
            </wp:positionV>
            <wp:extent cx="3316605" cy="2048510"/>
            <wp:effectExtent l="0" t="0" r="0" b="889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t="26367"/>
                    <a:stretch/>
                  </pic:blipFill>
                  <pic:spPr bwMode="auto">
                    <a:xfrm>
                      <a:off x="0" y="0"/>
                      <a:ext cx="3316605" cy="2048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40C7C1" w14:textId="0E5E1136" w:rsidR="004B4447" w:rsidRDefault="004B4447" w:rsidP="003929F8">
      <w:pPr>
        <w:pStyle w:val="Paragraphedeliste"/>
      </w:pPr>
      <w:r>
        <w:t xml:space="preserve"> </w:t>
      </w:r>
    </w:p>
    <w:p w14:paraId="58A9B711" w14:textId="45B82965" w:rsidR="003929F8" w:rsidRDefault="003929F8"/>
    <w:p w14:paraId="5C52A626" w14:textId="77777777" w:rsidR="00673F0E" w:rsidRDefault="00673F0E">
      <w:pPr>
        <w:rPr>
          <w:noProof/>
          <w:lang w:eastAsia="fr-FR"/>
        </w:rPr>
      </w:pPr>
    </w:p>
    <w:p w14:paraId="5321ED25" w14:textId="28B3C03D" w:rsidR="003929F8" w:rsidRDefault="003929F8"/>
    <w:p w14:paraId="12E2A25B" w14:textId="376B24A9" w:rsidR="00673F0E" w:rsidRDefault="00673F0E"/>
    <w:p w14:paraId="246A41D6" w14:textId="77777777" w:rsidR="00673F0E" w:rsidRDefault="00673F0E"/>
    <w:p w14:paraId="4F01028B" w14:textId="241AF4C3" w:rsidR="003929F8" w:rsidRDefault="003929F8"/>
    <w:p w14:paraId="604148C4" w14:textId="77777777" w:rsidR="004301D3" w:rsidRDefault="004301D3"/>
    <w:p w14:paraId="7026C41D" w14:textId="77777777" w:rsidR="0006726C" w:rsidRDefault="0006726C" w:rsidP="0006726C">
      <w:pPr>
        <w:pStyle w:val="Paragraphedeliste"/>
        <w:spacing w:line="360" w:lineRule="auto"/>
        <w:jc w:val="both"/>
      </w:pPr>
    </w:p>
    <w:p w14:paraId="0E0BA017" w14:textId="77777777" w:rsidR="0006726C" w:rsidRDefault="0006726C" w:rsidP="0006726C">
      <w:pPr>
        <w:pStyle w:val="Paragraphedeliste"/>
        <w:spacing w:line="360" w:lineRule="auto"/>
        <w:jc w:val="both"/>
      </w:pPr>
    </w:p>
    <w:p w14:paraId="3BB8B4A9" w14:textId="77777777" w:rsidR="0006726C" w:rsidRDefault="0006726C" w:rsidP="0006726C">
      <w:pPr>
        <w:pStyle w:val="Paragraphedeliste"/>
        <w:spacing w:line="360" w:lineRule="auto"/>
        <w:jc w:val="both"/>
      </w:pPr>
    </w:p>
    <w:p w14:paraId="37BE103E" w14:textId="77777777" w:rsidR="0006726C" w:rsidRDefault="0006726C" w:rsidP="0006726C">
      <w:pPr>
        <w:pStyle w:val="Paragraphedeliste"/>
        <w:spacing w:line="360" w:lineRule="auto"/>
        <w:jc w:val="both"/>
      </w:pPr>
    </w:p>
    <w:p w14:paraId="188EECFF" w14:textId="46EDD6B5" w:rsidR="003929F8" w:rsidRDefault="003929F8" w:rsidP="0006726C">
      <w:pPr>
        <w:spacing w:line="360" w:lineRule="auto"/>
      </w:pPr>
      <w:r>
        <w:t>L</w:t>
      </w:r>
      <w:r w:rsidR="001F2E4E">
        <w:t>a r</w:t>
      </w:r>
      <w:r>
        <w:t>e</w:t>
      </w:r>
      <w:r w:rsidR="001F2E4E">
        <w:t>présentation</w:t>
      </w:r>
      <w:r>
        <w:t xml:space="preserve"> graphique</w:t>
      </w:r>
      <w:r w:rsidR="001F2E4E">
        <w:t xml:space="preserve"> ci-dessous</w:t>
      </w:r>
      <w:r>
        <w:t xml:space="preserve"> est une vue en 3D du graphique précédent</w:t>
      </w:r>
      <w:r w:rsidR="001707D4">
        <w:t xml:space="preserve"> auquel l’intensité </w:t>
      </w:r>
      <w:r w:rsidR="005F73F8">
        <w:t xml:space="preserve">mesurée </w:t>
      </w:r>
      <w:r w:rsidR="001707D4">
        <w:t>a été ajoutée en tant que 3</w:t>
      </w:r>
      <w:r w:rsidR="001707D4" w:rsidRPr="0006726C">
        <w:t>ème</w:t>
      </w:r>
      <w:r w:rsidR="001707D4">
        <w:t xml:space="preserve"> axe (Z)</w:t>
      </w:r>
      <w:r w:rsidR="0006726C">
        <w:t>.</w:t>
      </w:r>
      <w:r>
        <w:t xml:space="preserve"> </w:t>
      </w:r>
    </w:p>
    <w:p w14:paraId="5055A463" w14:textId="41C99604" w:rsidR="006057FD" w:rsidRDefault="006057FD" w:rsidP="003929F8">
      <w:pPr>
        <w:ind w:left="708"/>
      </w:pPr>
    </w:p>
    <w:p w14:paraId="1B85A018" w14:textId="445A2BDF" w:rsidR="006057FD" w:rsidRDefault="0006726C" w:rsidP="003929F8">
      <w:pPr>
        <w:ind w:left="708"/>
      </w:pPr>
      <w:r>
        <w:rPr>
          <w:noProof/>
          <w:lang w:eastAsia="fr-FR"/>
        </w:rPr>
        <w:drawing>
          <wp:anchor distT="0" distB="0" distL="114300" distR="114300" simplePos="0" relativeHeight="251648512" behindDoc="0" locked="0" layoutInCell="1" allowOverlap="1" wp14:anchorId="467CA337" wp14:editId="2AE3F0C4">
            <wp:simplePos x="0" y="0"/>
            <wp:positionH relativeFrom="margin">
              <wp:posOffset>1476716</wp:posOffset>
            </wp:positionH>
            <wp:positionV relativeFrom="paragraph">
              <wp:posOffset>-390402</wp:posOffset>
            </wp:positionV>
            <wp:extent cx="3125973" cy="2961236"/>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25973" cy="2961236"/>
                    </a:xfrm>
                    <a:prstGeom prst="rect">
                      <a:avLst/>
                    </a:prstGeom>
                  </pic:spPr>
                </pic:pic>
              </a:graphicData>
            </a:graphic>
            <wp14:sizeRelH relativeFrom="margin">
              <wp14:pctWidth>0</wp14:pctWidth>
            </wp14:sizeRelH>
            <wp14:sizeRelV relativeFrom="margin">
              <wp14:pctHeight>0</wp14:pctHeight>
            </wp14:sizeRelV>
          </wp:anchor>
        </w:drawing>
      </w:r>
    </w:p>
    <w:p w14:paraId="0ED30500" w14:textId="105E3C52" w:rsidR="006057FD" w:rsidRDefault="006057FD" w:rsidP="003929F8">
      <w:pPr>
        <w:ind w:left="708"/>
      </w:pPr>
    </w:p>
    <w:p w14:paraId="40ED4591" w14:textId="3A8E6B1C" w:rsidR="006057FD" w:rsidRDefault="006057FD" w:rsidP="003929F8">
      <w:pPr>
        <w:ind w:left="708"/>
      </w:pPr>
    </w:p>
    <w:p w14:paraId="3D941C96" w14:textId="05D82FBC" w:rsidR="006057FD" w:rsidRDefault="006057FD" w:rsidP="003929F8">
      <w:pPr>
        <w:ind w:left="708"/>
      </w:pPr>
    </w:p>
    <w:p w14:paraId="60E73270" w14:textId="42323F4E" w:rsidR="006057FD" w:rsidRDefault="006057FD" w:rsidP="003929F8">
      <w:pPr>
        <w:ind w:left="708"/>
      </w:pPr>
    </w:p>
    <w:p w14:paraId="1CB361DD" w14:textId="1F786B2D" w:rsidR="006057FD" w:rsidRDefault="006057FD" w:rsidP="003929F8">
      <w:pPr>
        <w:ind w:left="708"/>
      </w:pPr>
    </w:p>
    <w:p w14:paraId="0B1859A7" w14:textId="7468E7F5" w:rsidR="006057FD" w:rsidRDefault="006057FD" w:rsidP="003929F8">
      <w:pPr>
        <w:ind w:left="708"/>
      </w:pPr>
    </w:p>
    <w:p w14:paraId="65912E60" w14:textId="2E8982D2" w:rsidR="006057FD" w:rsidRDefault="006057FD" w:rsidP="003929F8">
      <w:pPr>
        <w:ind w:left="708"/>
      </w:pPr>
    </w:p>
    <w:p w14:paraId="27B2CF1D" w14:textId="6C6C79D8" w:rsidR="006057FD" w:rsidRDefault="0006726C" w:rsidP="003929F8">
      <w:pPr>
        <w:ind w:left="708"/>
      </w:pPr>
      <w:r>
        <w:rPr>
          <w:noProof/>
          <w:lang w:eastAsia="fr-FR"/>
        </w:rPr>
        <mc:AlternateContent>
          <mc:Choice Requires="wps">
            <w:drawing>
              <wp:anchor distT="0" distB="0" distL="114300" distR="114300" simplePos="0" relativeHeight="251662848" behindDoc="0" locked="0" layoutInCell="1" allowOverlap="1" wp14:anchorId="17F58880" wp14:editId="28420E83">
                <wp:simplePos x="0" y="0"/>
                <wp:positionH relativeFrom="margin">
                  <wp:align>center</wp:align>
                </wp:positionH>
                <wp:positionV relativeFrom="paragraph">
                  <wp:posOffset>19685</wp:posOffset>
                </wp:positionV>
                <wp:extent cx="3710305" cy="635"/>
                <wp:effectExtent l="0" t="0" r="4445" b="8255"/>
                <wp:wrapNone/>
                <wp:docPr id="28" name="Zone de texte 28"/>
                <wp:cNvGraphicFramePr/>
                <a:graphic xmlns:a="http://schemas.openxmlformats.org/drawingml/2006/main">
                  <a:graphicData uri="http://schemas.microsoft.com/office/word/2010/wordprocessingShape">
                    <wps:wsp>
                      <wps:cNvSpPr txBox="1"/>
                      <wps:spPr>
                        <a:xfrm>
                          <a:off x="0" y="0"/>
                          <a:ext cx="3710305" cy="635"/>
                        </a:xfrm>
                        <a:prstGeom prst="rect">
                          <a:avLst/>
                        </a:prstGeom>
                        <a:solidFill>
                          <a:prstClr val="white"/>
                        </a:solidFill>
                        <a:ln>
                          <a:noFill/>
                        </a:ln>
                      </wps:spPr>
                      <wps:txbx>
                        <w:txbxContent>
                          <w:p w14:paraId="5841BC9B" w14:textId="305AA90A" w:rsidR="00C32FD6" w:rsidRPr="00385DE7" w:rsidRDefault="00C32FD6" w:rsidP="0006726C">
                            <w:pPr>
                              <w:pStyle w:val="Lgende"/>
                              <w:jc w:val="center"/>
                              <w:rPr>
                                <w:noProof/>
                                <w:sz w:val="24"/>
                              </w:rPr>
                            </w:pPr>
                            <w:bookmarkStart w:id="79" w:name="_Toc106023745"/>
                            <w:bookmarkStart w:id="80" w:name="_Toc106104249"/>
                            <w:r>
                              <w:t xml:space="preserve">Figure </w:t>
                            </w:r>
                            <w:r>
                              <w:rPr>
                                <w:noProof/>
                              </w:rPr>
                              <w:fldChar w:fldCharType="begin"/>
                            </w:r>
                            <w:r>
                              <w:rPr>
                                <w:noProof/>
                              </w:rPr>
                              <w:instrText xml:space="preserve"> SEQ Figure \* ARABIC </w:instrText>
                            </w:r>
                            <w:r>
                              <w:rPr>
                                <w:noProof/>
                              </w:rPr>
                              <w:fldChar w:fldCharType="separate"/>
                            </w:r>
                            <w:ins w:id="81" w:author="lacroix arnaud" w:date="2022-06-13T18:47:00Z">
                              <w:r w:rsidR="004301D3">
                                <w:rPr>
                                  <w:noProof/>
                                </w:rPr>
                                <w:t>7</w:t>
                              </w:r>
                            </w:ins>
                            <w:r>
                              <w:rPr>
                                <w:noProof/>
                              </w:rPr>
                              <w:fldChar w:fldCharType="end"/>
                            </w:r>
                            <w:r>
                              <w:t xml:space="preserve"> : Graphique en </w:t>
                            </w:r>
                            <w:bookmarkEnd w:id="79"/>
                            <w:r w:rsidR="0006726C">
                              <w:t>3D</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F58880" id="Zone de texte 28" o:spid="_x0000_s1034" type="#_x0000_t202" style="position:absolute;left:0;text-align:left;margin-left:0;margin-top:1.55pt;width:292.15pt;height:.05pt;z-index:2516628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" stroked="f">
                <v:textbox style="mso-fit-shape-to-text:t" inset="0,0,0,0">
                  <w:txbxContent>
                    <w:p w14:paraId="5841BC9B" w14:textId="305AA90A" w:rsidR="00C32FD6" w:rsidRPr="00385DE7" w:rsidRDefault="00C32FD6" w:rsidP="0006726C">
                      <w:pPr>
                        <w:pStyle w:val="Lgende"/>
                        <w:jc w:val="center"/>
                        <w:rPr>
                          <w:noProof/>
                          <w:sz w:val="24"/>
                        </w:rPr>
                      </w:pPr>
                      <w:bookmarkStart w:id="82" w:name="_Toc106023745"/>
                      <w:bookmarkStart w:id="83" w:name="_Toc106104249"/>
                      <w:r>
                        <w:t xml:space="preserve">Figure </w:t>
                      </w:r>
                      <w:r>
                        <w:rPr>
                          <w:noProof/>
                        </w:rPr>
                        <w:fldChar w:fldCharType="begin"/>
                      </w:r>
                      <w:r>
                        <w:rPr>
                          <w:noProof/>
                        </w:rPr>
                        <w:instrText xml:space="preserve"> SEQ Figure \* ARABIC </w:instrText>
                      </w:r>
                      <w:r>
                        <w:rPr>
                          <w:noProof/>
                        </w:rPr>
                        <w:fldChar w:fldCharType="separate"/>
                      </w:r>
                      <w:ins w:id="84" w:author="lacroix arnaud" w:date="2022-06-13T18:47:00Z">
                        <w:r w:rsidR="004301D3">
                          <w:rPr>
                            <w:noProof/>
                          </w:rPr>
                          <w:t>7</w:t>
                        </w:r>
                      </w:ins>
                      <w:r>
                        <w:rPr>
                          <w:noProof/>
                        </w:rPr>
                        <w:fldChar w:fldCharType="end"/>
                      </w:r>
                      <w:r>
                        <w:t xml:space="preserve"> : Graphique en </w:t>
                      </w:r>
                      <w:bookmarkEnd w:id="82"/>
                      <w:r w:rsidR="0006726C">
                        <w:t>3D</w:t>
                      </w:r>
                      <w:bookmarkEnd w:id="83"/>
                    </w:p>
                  </w:txbxContent>
                </v:textbox>
                <w10:wrap anchorx="margin"/>
              </v:shape>
            </w:pict>
          </mc:Fallback>
        </mc:AlternateContent>
      </w:r>
    </w:p>
    <w:p w14:paraId="195C74FF" w14:textId="02F2A776" w:rsidR="006057FD" w:rsidRDefault="006057FD" w:rsidP="003929F8">
      <w:pPr>
        <w:ind w:left="708"/>
      </w:pPr>
    </w:p>
    <w:p w14:paraId="320EFFEF" w14:textId="77777777" w:rsidR="000B4A4B" w:rsidRDefault="000B4A4B" w:rsidP="0006726C">
      <w:pPr>
        <w:spacing w:line="360" w:lineRule="auto"/>
        <w:ind w:left="708"/>
      </w:pPr>
    </w:p>
    <w:p w14:paraId="59326FA8" w14:textId="51D5EDDD" w:rsidR="00D134BD" w:rsidRDefault="001707D4" w:rsidP="0006726C">
      <w:pPr>
        <w:spacing w:line="360" w:lineRule="auto"/>
      </w:pPr>
      <w:r>
        <w:t xml:space="preserve">La représentation graphique ci-dessous </w:t>
      </w:r>
      <w:r w:rsidR="003929F8">
        <w:t>est une vue de côté en 2D, du graphique précédent coupé à la verticale</w:t>
      </w:r>
      <w:r>
        <w:t>.</w:t>
      </w:r>
    </w:p>
    <w:p w14:paraId="75A372B0" w14:textId="53A99CC2" w:rsidR="003929F8" w:rsidRDefault="00673F0E" w:rsidP="003929F8">
      <w:pPr>
        <w:pStyle w:val="Paragraphedeliste"/>
      </w:pPr>
      <w:r>
        <w:rPr>
          <w:noProof/>
          <w:lang w:eastAsia="fr-FR"/>
        </w:rPr>
        <mc:AlternateContent>
          <mc:Choice Requires="wps">
            <w:drawing>
              <wp:anchor distT="0" distB="0" distL="114300" distR="114300" simplePos="0" relativeHeight="251667968" behindDoc="0" locked="0" layoutInCell="1" allowOverlap="1" wp14:anchorId="2CEF8F8D" wp14:editId="7955D1A7">
                <wp:simplePos x="0" y="0"/>
                <wp:positionH relativeFrom="column">
                  <wp:posOffset>942340</wp:posOffset>
                </wp:positionH>
                <wp:positionV relativeFrom="paragraph">
                  <wp:posOffset>2477770</wp:posOffset>
                </wp:positionV>
                <wp:extent cx="3452495" cy="635"/>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452495" cy="635"/>
                        </a:xfrm>
                        <a:prstGeom prst="rect">
                          <a:avLst/>
                        </a:prstGeom>
                        <a:solidFill>
                          <a:prstClr val="white"/>
                        </a:solidFill>
                        <a:ln>
                          <a:noFill/>
                        </a:ln>
                      </wps:spPr>
                      <wps:txbx>
                        <w:txbxContent>
                          <w:p w14:paraId="4E13D95F" w14:textId="23B62E14" w:rsidR="00C32FD6" w:rsidRPr="00C74C49" w:rsidRDefault="00C32FD6" w:rsidP="0006726C">
                            <w:pPr>
                              <w:pStyle w:val="Lgende"/>
                              <w:jc w:val="center"/>
                              <w:rPr>
                                <w:noProof/>
                                <w:sz w:val="24"/>
                              </w:rPr>
                            </w:pPr>
                            <w:bookmarkStart w:id="85" w:name="_Toc106023746"/>
                            <w:bookmarkStart w:id="86" w:name="_Toc106104250"/>
                            <w:r>
                              <w:t xml:space="preserve">Figure </w:t>
                            </w:r>
                            <w:r>
                              <w:rPr>
                                <w:noProof/>
                              </w:rPr>
                              <w:fldChar w:fldCharType="begin"/>
                            </w:r>
                            <w:r>
                              <w:rPr>
                                <w:noProof/>
                              </w:rPr>
                              <w:instrText xml:space="preserve"> SEQ Figure \* ARABIC </w:instrText>
                            </w:r>
                            <w:r>
                              <w:rPr>
                                <w:noProof/>
                              </w:rPr>
                              <w:fldChar w:fldCharType="separate"/>
                            </w:r>
                            <w:ins w:id="87" w:author="lacroix arnaud" w:date="2022-06-13T18:47:00Z">
                              <w:r w:rsidR="004301D3">
                                <w:rPr>
                                  <w:noProof/>
                                </w:rPr>
                                <w:t>8</w:t>
                              </w:r>
                            </w:ins>
                            <w:r>
                              <w:rPr>
                                <w:noProof/>
                              </w:rPr>
                              <w:fldChar w:fldCharType="end"/>
                            </w:r>
                            <w:r>
                              <w:t xml:space="preserve"> : graphique en 2D (coupe verticale)</w:t>
                            </w:r>
                            <w:bookmarkEnd w:id="85"/>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EF8F8D" id="Zone de texte 34" o:spid="_x0000_s1035" type="#_x0000_t202" style="position:absolute;left:0;text-align:left;margin-left:74.2pt;margin-top:195.1pt;width:271.8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" stroked="f">
                <v:textbox style="mso-fit-shape-to-text:t" inset="0,0,0,0">
                  <w:txbxContent>
                    <w:p w14:paraId="4E13D95F" w14:textId="23B62E14" w:rsidR="00C32FD6" w:rsidRPr="00C74C49" w:rsidRDefault="00C32FD6" w:rsidP="0006726C">
                      <w:pPr>
                        <w:pStyle w:val="Lgende"/>
                        <w:jc w:val="center"/>
                        <w:rPr>
                          <w:noProof/>
                          <w:sz w:val="24"/>
                        </w:rPr>
                      </w:pPr>
                      <w:bookmarkStart w:id="88" w:name="_Toc106023746"/>
                      <w:bookmarkStart w:id="89" w:name="_Toc106104250"/>
                      <w:r>
                        <w:t xml:space="preserve">Figure </w:t>
                      </w:r>
                      <w:r>
                        <w:rPr>
                          <w:noProof/>
                        </w:rPr>
                        <w:fldChar w:fldCharType="begin"/>
                      </w:r>
                      <w:r>
                        <w:rPr>
                          <w:noProof/>
                        </w:rPr>
                        <w:instrText xml:space="preserve"> SEQ Figure \* ARABIC </w:instrText>
                      </w:r>
                      <w:r>
                        <w:rPr>
                          <w:noProof/>
                        </w:rPr>
                        <w:fldChar w:fldCharType="separate"/>
                      </w:r>
                      <w:ins w:id="90" w:author="lacroix arnaud" w:date="2022-06-13T18:47:00Z">
                        <w:r w:rsidR="004301D3">
                          <w:rPr>
                            <w:noProof/>
                          </w:rPr>
                          <w:t>8</w:t>
                        </w:r>
                      </w:ins>
                      <w:r>
                        <w:rPr>
                          <w:noProof/>
                        </w:rPr>
                        <w:fldChar w:fldCharType="end"/>
                      </w:r>
                      <w:r>
                        <w:t xml:space="preserve"> : graphique en 2D (coupe verticale)</w:t>
                      </w:r>
                      <w:bookmarkEnd w:id="88"/>
                      <w:bookmarkEnd w:id="89"/>
                    </w:p>
                  </w:txbxContent>
                </v:textbox>
              </v:shape>
            </w:pict>
          </mc:Fallback>
        </mc:AlternateContent>
      </w:r>
      <w:r w:rsidR="003929F8">
        <w:rPr>
          <w:noProof/>
          <w:lang w:eastAsia="fr-FR"/>
        </w:rPr>
        <w:drawing>
          <wp:anchor distT="0" distB="0" distL="114300" distR="114300" simplePos="0" relativeHeight="251649536" behindDoc="0" locked="0" layoutInCell="1" allowOverlap="1" wp14:anchorId="084936E5" wp14:editId="0275504F">
            <wp:simplePos x="0" y="0"/>
            <wp:positionH relativeFrom="column">
              <wp:posOffset>942388</wp:posOffset>
            </wp:positionH>
            <wp:positionV relativeFrom="paragraph">
              <wp:posOffset>62657</wp:posOffset>
            </wp:positionV>
            <wp:extent cx="3452884" cy="2358432"/>
            <wp:effectExtent l="0" t="0" r="0" b="381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52884" cy="2358432"/>
                    </a:xfrm>
                    <a:prstGeom prst="rect">
                      <a:avLst/>
                    </a:prstGeom>
                  </pic:spPr>
                </pic:pic>
              </a:graphicData>
            </a:graphic>
            <wp14:sizeRelH relativeFrom="margin">
              <wp14:pctWidth>0</wp14:pctWidth>
            </wp14:sizeRelH>
            <wp14:sizeRelV relativeFrom="margin">
              <wp14:pctHeight>0</wp14:pctHeight>
            </wp14:sizeRelV>
          </wp:anchor>
        </w:drawing>
      </w:r>
    </w:p>
    <w:p w14:paraId="6043DB22" w14:textId="7C9093EF" w:rsidR="003929F8" w:rsidRDefault="003929F8"/>
    <w:p w14:paraId="0C7B25CC" w14:textId="1CCE2716" w:rsidR="003929F8" w:rsidRDefault="003929F8"/>
    <w:p w14:paraId="2BBE364F" w14:textId="574C355C" w:rsidR="003929F8" w:rsidRDefault="003929F8"/>
    <w:p w14:paraId="4FEE697A" w14:textId="0436A92C" w:rsidR="003929F8" w:rsidRDefault="003929F8"/>
    <w:p w14:paraId="20328457" w14:textId="420B799B" w:rsidR="003929F8" w:rsidRDefault="003929F8"/>
    <w:p w14:paraId="54E1B624" w14:textId="0590F9DD" w:rsidR="003929F8" w:rsidRDefault="003929F8"/>
    <w:p w14:paraId="137C24B7" w14:textId="5C649322" w:rsidR="003929F8" w:rsidRDefault="003929F8"/>
    <w:p w14:paraId="196D6435" w14:textId="77777777" w:rsidR="00673F0E" w:rsidRDefault="00673F0E"/>
    <w:p w14:paraId="5B789FD0" w14:textId="52E3D5F0" w:rsidR="003929F8" w:rsidRDefault="003929F8"/>
    <w:p w14:paraId="3738AD20" w14:textId="77777777" w:rsidR="0006726C" w:rsidRDefault="0006726C" w:rsidP="00673F0E">
      <w:pPr>
        <w:spacing w:line="360" w:lineRule="auto"/>
        <w:jc w:val="both"/>
        <w:rPr>
          <w:ins w:id="91" w:author="lacroix arnaud" w:date="2022-06-13T18:55:00Z"/>
        </w:rPr>
      </w:pPr>
    </w:p>
    <w:p w14:paraId="1280E44F" w14:textId="09653D34" w:rsidR="003929F8" w:rsidRDefault="00FE6B36" w:rsidP="00673F0E">
      <w:pPr>
        <w:spacing w:line="360" w:lineRule="auto"/>
        <w:jc w:val="both"/>
      </w:pPr>
      <w:r>
        <w:t xml:space="preserve">En complément, une </w:t>
      </w:r>
      <w:r w:rsidR="00D350AA">
        <w:t xml:space="preserve">fonctionnalité </w:t>
      </w:r>
      <w:r>
        <w:t xml:space="preserve">supplémentaire </w:t>
      </w:r>
      <w:r w:rsidR="00D350AA">
        <w:t xml:space="preserve">a </w:t>
      </w:r>
      <w:r w:rsidR="00410BCE">
        <w:t>implémenté</w:t>
      </w:r>
      <w:r w:rsidR="00D350AA">
        <w:t xml:space="preserve"> afin de pouvoir charger des dossiers de fichiers .32</w:t>
      </w:r>
      <w:r w:rsidR="00E5660A">
        <w:t>. Cette fonctionnalité permet d’alléger l’étape de chargement, notamment si les chercheurs disposent de nombreux fichiers.</w:t>
      </w:r>
    </w:p>
    <w:p w14:paraId="6C8B02A4" w14:textId="6C9967DA" w:rsidR="008076BA" w:rsidRDefault="00E5660A" w:rsidP="00673F0E">
      <w:pPr>
        <w:spacing w:line="360" w:lineRule="auto"/>
        <w:jc w:val="both"/>
      </w:pPr>
      <w:r>
        <w:t xml:space="preserve">Dans ce cas, face à un nombre important de fichiers et afin </w:t>
      </w:r>
      <w:r w:rsidR="002E2271">
        <w:t xml:space="preserve">de permettre </w:t>
      </w:r>
      <w:r>
        <w:t xml:space="preserve">un </w:t>
      </w:r>
      <w:r w:rsidR="002E2271">
        <w:t>affichage sans surcharger la page,</w:t>
      </w:r>
      <w:r w:rsidR="008076BA">
        <w:t xml:space="preserve"> </w:t>
      </w:r>
      <w:r w:rsidR="008076BA" w:rsidRPr="008076BA">
        <w:t xml:space="preserve">AG </w:t>
      </w:r>
      <w:proofErr w:type="spellStart"/>
      <w:r w:rsidR="008076BA" w:rsidRPr="008076BA">
        <w:t>Grid</w:t>
      </w:r>
      <w:proofErr w:type="spellEnd"/>
      <w:r w:rsidR="008076BA" w:rsidRPr="008076BA">
        <w:t xml:space="preserve"> (</w:t>
      </w:r>
      <w:proofErr w:type="spellStart"/>
      <w:r w:rsidR="008076BA" w:rsidRPr="008076BA">
        <w:t>Agnostic</w:t>
      </w:r>
      <w:proofErr w:type="spellEnd"/>
      <w:r w:rsidR="008076BA" w:rsidRPr="008076BA">
        <w:t xml:space="preserve"> </w:t>
      </w:r>
      <w:proofErr w:type="spellStart"/>
      <w:proofErr w:type="gramStart"/>
      <w:r w:rsidR="008076BA" w:rsidRPr="008076BA">
        <w:t>Grid</w:t>
      </w:r>
      <w:proofErr w:type="spellEnd"/>
      <w:r w:rsidR="008076BA" w:rsidRPr="008076BA">
        <w:t xml:space="preserve"> )</w:t>
      </w:r>
      <w:proofErr w:type="gramEnd"/>
      <w:r w:rsidR="008076BA">
        <w:t xml:space="preserve"> a été utilisée en tant qu</w:t>
      </w:r>
      <w:r w:rsidR="0011598C">
        <w:t>’outil de</w:t>
      </w:r>
      <w:r w:rsidR="008076BA">
        <w:t xml:space="preserve"> visualisat</w:t>
      </w:r>
      <w:r w:rsidR="0011598C">
        <w:t>ion</w:t>
      </w:r>
      <w:r w:rsidR="008076BA">
        <w:t xml:space="preserve"> de base de données</w:t>
      </w:r>
      <w:r w:rsidR="0011598C">
        <w:t xml:space="preserve"> </w:t>
      </w:r>
      <w:r w:rsidR="008076BA">
        <w:t>permet</w:t>
      </w:r>
      <w:r w:rsidR="0011598C">
        <w:t>tant</w:t>
      </w:r>
      <w:r w:rsidR="008076BA">
        <w:t xml:space="preserve"> d’afficher les fichiers .32</w:t>
      </w:r>
      <w:r w:rsidR="008076BA" w:rsidRPr="008076BA">
        <w:t xml:space="preserve"> comme une </w:t>
      </w:r>
      <w:r w:rsidR="0011598C" w:rsidRPr="008076BA">
        <w:t>bibliothèque</w:t>
      </w:r>
      <w:r w:rsidR="008076BA">
        <w:t>.</w:t>
      </w:r>
    </w:p>
    <w:p w14:paraId="74FF0861" w14:textId="443F58C3" w:rsidR="00D350AA" w:rsidRDefault="0085553D" w:rsidP="00673F0E">
      <w:pPr>
        <w:spacing w:line="360" w:lineRule="auto"/>
        <w:jc w:val="both"/>
      </w:pPr>
      <w:r>
        <w:t>Ainsi en cliquant sur le nom d’un fichier dans la bibliothèque, les représentations graphiques et les tableaux sont actualisés à partir des données portées par le dit-fichier.</w:t>
      </w:r>
    </w:p>
    <w:p w14:paraId="3CCAB4E9" w14:textId="56B3CAEB" w:rsidR="00DB71F5" w:rsidRDefault="00DB71F5" w:rsidP="00673F0E">
      <w:pPr>
        <w:spacing w:line="360" w:lineRule="auto"/>
        <w:jc w:val="both"/>
      </w:pPr>
      <w:r>
        <w:t xml:space="preserve">Les modalités de fonctionnement </w:t>
      </w:r>
      <w:r w:rsidR="0011598C">
        <w:t>précédemment décrites et applicables à un fichier unique restent applicables.</w:t>
      </w:r>
    </w:p>
    <w:p w14:paraId="22E2B060" w14:textId="6345A7C8" w:rsidR="004709DA" w:rsidRDefault="004709DA" w:rsidP="00F210A8">
      <w:pPr>
        <w:spacing w:line="480" w:lineRule="auto"/>
        <w:jc w:val="both"/>
      </w:pPr>
      <w:r>
        <w:rPr>
          <w:noProof/>
          <w:lang w:eastAsia="fr-FR"/>
        </w:rPr>
        <w:drawing>
          <wp:anchor distT="0" distB="0" distL="114300" distR="114300" simplePos="0" relativeHeight="251650560" behindDoc="0" locked="0" layoutInCell="1" allowOverlap="1" wp14:anchorId="37F4EBE9" wp14:editId="6640D3D5">
            <wp:simplePos x="0" y="0"/>
            <wp:positionH relativeFrom="margin">
              <wp:posOffset>1743710</wp:posOffset>
            </wp:positionH>
            <wp:positionV relativeFrom="paragraph">
              <wp:posOffset>5715</wp:posOffset>
            </wp:positionV>
            <wp:extent cx="2511188" cy="1986379"/>
            <wp:effectExtent l="0" t="0" r="3810"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a:picLocks noChangeAspect="1"/>
                    </pic:cNvPicPr>
                  </pic:nvPicPr>
                  <pic:blipFill rotWithShape="1">
                    <a:blip r:embed="rId24">
                      <a:extLst>
                        <a:ext uri="{28A0092B-C50C-407E-A947-70E740481C1C}">
                          <a14:useLocalDpi xmlns:a14="http://schemas.microsoft.com/office/drawing/2010/main" val="0"/>
                        </a:ext>
                      </a:extLst>
                    </a:blip>
                    <a:srcRect b="39609"/>
                    <a:stretch/>
                  </pic:blipFill>
                  <pic:spPr bwMode="auto">
                    <a:xfrm>
                      <a:off x="0" y="0"/>
                      <a:ext cx="2511188" cy="19863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A18F36" w14:textId="0ADF9229" w:rsidR="004709DA" w:rsidRDefault="004709DA" w:rsidP="00F210A8">
      <w:pPr>
        <w:spacing w:line="480" w:lineRule="auto"/>
        <w:jc w:val="both"/>
      </w:pPr>
    </w:p>
    <w:p w14:paraId="5B61DA92" w14:textId="0900796F" w:rsidR="004709DA" w:rsidRDefault="004709DA" w:rsidP="00F210A8">
      <w:pPr>
        <w:spacing w:line="480" w:lineRule="auto"/>
        <w:jc w:val="both"/>
      </w:pPr>
    </w:p>
    <w:p w14:paraId="73569BF1" w14:textId="77777777" w:rsidR="004709DA" w:rsidRDefault="004709DA" w:rsidP="00F210A8">
      <w:pPr>
        <w:spacing w:line="480" w:lineRule="auto"/>
        <w:jc w:val="both"/>
      </w:pPr>
    </w:p>
    <w:p w14:paraId="467F824B" w14:textId="0FD23AE5" w:rsidR="004709DA" w:rsidRDefault="004709DA" w:rsidP="00F210A8">
      <w:pPr>
        <w:spacing w:line="480" w:lineRule="auto"/>
        <w:jc w:val="both"/>
      </w:pPr>
      <w:r>
        <w:rPr>
          <w:noProof/>
          <w:lang w:eastAsia="fr-FR"/>
        </w:rPr>
        <mc:AlternateContent>
          <mc:Choice Requires="wps">
            <w:drawing>
              <wp:anchor distT="0" distB="0" distL="114300" distR="114300" simplePos="0" relativeHeight="251668992" behindDoc="0" locked="0" layoutInCell="1" allowOverlap="1" wp14:anchorId="41243A21" wp14:editId="4D10DDE3">
                <wp:simplePos x="0" y="0"/>
                <wp:positionH relativeFrom="margin">
                  <wp:posOffset>1576933</wp:posOffset>
                </wp:positionH>
                <wp:positionV relativeFrom="paragraph">
                  <wp:posOffset>261449</wp:posOffset>
                </wp:positionV>
                <wp:extent cx="3125338" cy="635"/>
                <wp:effectExtent l="0" t="0" r="0" b="8255"/>
                <wp:wrapNone/>
                <wp:docPr id="35" name="Zone de texte 35"/>
                <wp:cNvGraphicFramePr/>
                <a:graphic xmlns:a="http://schemas.openxmlformats.org/drawingml/2006/main">
                  <a:graphicData uri="http://schemas.microsoft.com/office/word/2010/wordprocessingShape">
                    <wps:wsp>
                      <wps:cNvSpPr txBox="1"/>
                      <wps:spPr>
                        <a:xfrm>
                          <a:off x="0" y="0"/>
                          <a:ext cx="3125338" cy="635"/>
                        </a:xfrm>
                        <a:prstGeom prst="rect">
                          <a:avLst/>
                        </a:prstGeom>
                        <a:solidFill>
                          <a:prstClr val="white"/>
                        </a:solidFill>
                        <a:ln>
                          <a:noFill/>
                        </a:ln>
                      </wps:spPr>
                      <wps:txbx>
                        <w:txbxContent>
                          <w:p w14:paraId="61D0545E" w14:textId="278D5A79" w:rsidR="00C32FD6" w:rsidRPr="00531111" w:rsidRDefault="00C32FD6" w:rsidP="00A13676">
                            <w:pPr>
                              <w:pStyle w:val="Lgende"/>
                              <w:rPr>
                                <w:noProof/>
                                <w:sz w:val="24"/>
                              </w:rPr>
                            </w:pPr>
                            <w:bookmarkStart w:id="92" w:name="_Toc106023747"/>
                            <w:bookmarkStart w:id="93" w:name="_Toc106104251"/>
                            <w:r>
                              <w:t xml:space="preserve">Figure </w:t>
                            </w:r>
                            <w:r>
                              <w:rPr>
                                <w:noProof/>
                              </w:rPr>
                              <w:fldChar w:fldCharType="begin"/>
                            </w:r>
                            <w:r>
                              <w:rPr>
                                <w:noProof/>
                              </w:rPr>
                              <w:instrText xml:space="preserve"> SEQ Figure \* ARABIC </w:instrText>
                            </w:r>
                            <w:r>
                              <w:rPr>
                                <w:noProof/>
                              </w:rPr>
                              <w:fldChar w:fldCharType="separate"/>
                            </w:r>
                            <w:ins w:id="94" w:author="lacroix arnaud" w:date="2022-06-13T18:47:00Z">
                              <w:r w:rsidR="004301D3">
                                <w:rPr>
                                  <w:noProof/>
                                </w:rPr>
                                <w:t>9</w:t>
                              </w:r>
                            </w:ins>
                            <w:r>
                              <w:rPr>
                                <w:noProof/>
                              </w:rPr>
                              <w:fldChar w:fldCharType="end"/>
                            </w:r>
                            <w:r>
                              <w:t xml:space="preserve"> : liste des fichiers présent dans la base de </w:t>
                            </w:r>
                            <w:proofErr w:type="gramStart"/>
                            <w:r>
                              <w:t>donnée</w:t>
                            </w:r>
                            <w:bookmarkEnd w:id="92"/>
                            <w:bookmarkEnd w:id="93"/>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243A21" id="Zone de texte 35" o:spid="_x0000_s1036" type="#_x0000_t202" style="position:absolute;left:0;text-align:left;margin-left:124.15pt;margin-top:20.6pt;width:246.1pt;height:.05pt;z-index:251668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" stroked="f">
                <v:textbox style="mso-fit-shape-to-text:t" inset="0,0,0,0">
                  <w:txbxContent>
                    <w:p w14:paraId="61D0545E" w14:textId="278D5A79" w:rsidR="00C32FD6" w:rsidRPr="00531111" w:rsidRDefault="00C32FD6" w:rsidP="00A13676">
                      <w:pPr>
                        <w:pStyle w:val="Lgende"/>
                        <w:rPr>
                          <w:noProof/>
                          <w:sz w:val="24"/>
                        </w:rPr>
                      </w:pPr>
                      <w:bookmarkStart w:id="95" w:name="_Toc106023747"/>
                      <w:bookmarkStart w:id="96" w:name="_Toc106104251"/>
                      <w:r>
                        <w:t xml:space="preserve">Figure </w:t>
                      </w:r>
                      <w:r>
                        <w:rPr>
                          <w:noProof/>
                        </w:rPr>
                        <w:fldChar w:fldCharType="begin"/>
                      </w:r>
                      <w:r>
                        <w:rPr>
                          <w:noProof/>
                        </w:rPr>
                        <w:instrText xml:space="preserve"> SEQ Figure \* ARABIC </w:instrText>
                      </w:r>
                      <w:r>
                        <w:rPr>
                          <w:noProof/>
                        </w:rPr>
                        <w:fldChar w:fldCharType="separate"/>
                      </w:r>
                      <w:ins w:id="97" w:author="lacroix arnaud" w:date="2022-06-13T18:47:00Z">
                        <w:r w:rsidR="004301D3">
                          <w:rPr>
                            <w:noProof/>
                          </w:rPr>
                          <w:t>9</w:t>
                        </w:r>
                      </w:ins>
                      <w:r>
                        <w:rPr>
                          <w:noProof/>
                        </w:rPr>
                        <w:fldChar w:fldCharType="end"/>
                      </w:r>
                      <w:r>
                        <w:t xml:space="preserve"> : liste des fichiers présent dans la base de </w:t>
                      </w:r>
                      <w:proofErr w:type="gramStart"/>
                      <w:r>
                        <w:t>donnée</w:t>
                      </w:r>
                      <w:bookmarkEnd w:id="95"/>
                      <w:bookmarkEnd w:id="96"/>
                      <w:proofErr w:type="gramEnd"/>
                    </w:p>
                  </w:txbxContent>
                </v:textbox>
                <w10:wrap anchorx="margin"/>
              </v:shape>
            </w:pict>
          </mc:Fallback>
        </mc:AlternateContent>
      </w:r>
    </w:p>
    <w:p w14:paraId="774108C4" w14:textId="71AC4F19" w:rsidR="00E5660A" w:rsidRDefault="00E5660A" w:rsidP="00E5660A">
      <w:pPr>
        <w:pStyle w:val="Titre3"/>
      </w:pPr>
      <w:bookmarkStart w:id="98" w:name="_Toc106104352"/>
      <w:r>
        <w:t>Conclusion</w:t>
      </w:r>
      <w:bookmarkEnd w:id="98"/>
    </w:p>
    <w:p w14:paraId="77910671" w14:textId="77777777" w:rsidR="003C3721" w:rsidRDefault="003C3721" w:rsidP="005B4AF8">
      <w:pPr>
        <w:spacing w:line="360" w:lineRule="auto"/>
        <w:jc w:val="both"/>
      </w:pPr>
    </w:p>
    <w:p w14:paraId="21C61225" w14:textId="13EE7914" w:rsidR="003C3721" w:rsidRPr="00AD401C" w:rsidRDefault="0050529C" w:rsidP="005B4AF8">
      <w:pPr>
        <w:spacing w:line="360" w:lineRule="auto"/>
        <w:jc w:val="both"/>
        <w:rPr>
          <w:rFonts w:cs="Arial"/>
          <w:szCs w:val="24"/>
        </w:rPr>
      </w:pPr>
      <w:r w:rsidRPr="00AD401C">
        <w:rPr>
          <w:rFonts w:cs="Arial"/>
          <w:szCs w:val="24"/>
        </w:rPr>
        <w:t xml:space="preserve">La mise en place de cette application web </w:t>
      </w:r>
      <w:r w:rsidR="003C3721" w:rsidRPr="00AD401C">
        <w:rPr>
          <w:rFonts w:cs="Arial"/>
          <w:szCs w:val="24"/>
        </w:rPr>
        <w:t xml:space="preserve">de représentation graphique </w:t>
      </w:r>
      <w:r w:rsidRPr="00AD401C">
        <w:rPr>
          <w:rFonts w:cs="Arial"/>
          <w:szCs w:val="24"/>
        </w:rPr>
        <w:t>des données</w:t>
      </w:r>
      <w:r w:rsidR="003C3721" w:rsidRPr="00AD401C">
        <w:rPr>
          <w:rFonts w:cs="Arial"/>
          <w:szCs w:val="24"/>
        </w:rPr>
        <w:t xml:space="preserve"> d’expérimentation</w:t>
      </w:r>
      <w:r w:rsidRPr="00AD401C">
        <w:rPr>
          <w:rFonts w:cs="Arial"/>
          <w:szCs w:val="24"/>
        </w:rPr>
        <w:t xml:space="preserve"> m’a permis </w:t>
      </w:r>
      <w:r w:rsidR="003C3721" w:rsidRPr="00AD401C">
        <w:rPr>
          <w:rFonts w:cs="Arial"/>
          <w:szCs w:val="24"/>
        </w:rPr>
        <w:t xml:space="preserve">de mettre en application un nouveau langage de programmation (Python) et </w:t>
      </w:r>
      <w:r w:rsidRPr="00AD401C">
        <w:rPr>
          <w:rFonts w:cs="Arial"/>
          <w:szCs w:val="24"/>
        </w:rPr>
        <w:t>d</w:t>
      </w:r>
      <w:r w:rsidR="008E3E4C" w:rsidRPr="00AD401C">
        <w:rPr>
          <w:rFonts w:cs="Arial"/>
          <w:szCs w:val="24"/>
        </w:rPr>
        <w:t xml:space="preserve">’expérimenter </w:t>
      </w:r>
      <w:r w:rsidR="003C3721" w:rsidRPr="00AD401C">
        <w:rPr>
          <w:rFonts w:cs="Arial"/>
          <w:szCs w:val="24"/>
        </w:rPr>
        <w:t>de nouveaux outils (</w:t>
      </w:r>
      <w:r w:rsidRPr="00AD401C">
        <w:rPr>
          <w:rFonts w:cs="Arial"/>
          <w:szCs w:val="24"/>
        </w:rPr>
        <w:t>large choix de librairie</w:t>
      </w:r>
      <w:r w:rsidR="008E3E4C" w:rsidRPr="00AD401C">
        <w:rPr>
          <w:rFonts w:cs="Arial"/>
          <w:szCs w:val="24"/>
        </w:rPr>
        <w:t>s</w:t>
      </w:r>
      <w:r w:rsidRPr="00AD401C">
        <w:rPr>
          <w:rFonts w:cs="Arial"/>
          <w:szCs w:val="24"/>
        </w:rPr>
        <w:t xml:space="preserve"> </w:t>
      </w:r>
      <w:r w:rsidR="003C3721" w:rsidRPr="00AD401C">
        <w:rPr>
          <w:rFonts w:cs="Arial"/>
          <w:szCs w:val="24"/>
        </w:rPr>
        <w:t>associées et API)</w:t>
      </w:r>
      <w:r w:rsidRPr="00AD401C">
        <w:rPr>
          <w:rFonts w:cs="Arial"/>
          <w:szCs w:val="24"/>
        </w:rPr>
        <w:t>.</w:t>
      </w:r>
    </w:p>
    <w:p w14:paraId="480CEB7D" w14:textId="7F2951DE" w:rsidR="0059376C" w:rsidRPr="009F45A2" w:rsidRDefault="003C3721" w:rsidP="005B4AF8">
      <w:pPr>
        <w:spacing w:line="360" w:lineRule="auto"/>
        <w:jc w:val="both"/>
        <w:rPr>
          <w:rFonts w:cs="Arial"/>
          <w:szCs w:val="24"/>
        </w:rPr>
      </w:pPr>
      <w:r w:rsidRPr="00AD401C">
        <w:rPr>
          <w:rFonts w:cs="Arial"/>
          <w:szCs w:val="24"/>
        </w:rPr>
        <w:t xml:space="preserve">Grâce à </w:t>
      </w:r>
      <w:r w:rsidR="0050529C" w:rsidRPr="00AD401C">
        <w:rPr>
          <w:rFonts w:cs="Arial"/>
          <w:szCs w:val="24"/>
        </w:rPr>
        <w:t>cette application</w:t>
      </w:r>
      <w:r w:rsidR="008E3E4C" w:rsidRPr="00AD401C">
        <w:rPr>
          <w:rFonts w:cs="Arial"/>
          <w:szCs w:val="24"/>
        </w:rPr>
        <w:t>,</w:t>
      </w:r>
      <w:r w:rsidR="0050529C" w:rsidRPr="00AD401C">
        <w:rPr>
          <w:rFonts w:cs="Arial"/>
          <w:szCs w:val="24"/>
        </w:rPr>
        <w:t xml:space="preserve"> les chercheurs </w:t>
      </w:r>
      <w:r w:rsidRPr="00AD401C">
        <w:rPr>
          <w:rFonts w:cs="Arial"/>
          <w:szCs w:val="24"/>
        </w:rPr>
        <w:t>vont disposer de l’ensemble des outils nécessaires pour mener à bien leurs analyses.</w:t>
      </w:r>
      <w:r w:rsidR="0050529C" w:rsidRPr="00AD401C">
        <w:rPr>
          <w:rFonts w:cs="Arial"/>
          <w:szCs w:val="24"/>
        </w:rPr>
        <w:t xml:space="preserve"> </w:t>
      </w:r>
      <w:r w:rsidRPr="00AD401C">
        <w:rPr>
          <w:rFonts w:cs="Arial"/>
          <w:szCs w:val="24"/>
        </w:rPr>
        <w:t xml:space="preserve">Bien qu’étant fonctionnelle à l’issue de mon stage après avoir </w:t>
      </w:r>
      <w:r w:rsidR="00AD401C" w:rsidRPr="00AD401C">
        <w:rPr>
          <w:rFonts w:cs="Arial"/>
          <w:szCs w:val="24"/>
        </w:rPr>
        <w:t xml:space="preserve">réussi </w:t>
      </w:r>
      <w:r w:rsidRPr="00AD401C">
        <w:rPr>
          <w:rFonts w:cs="Arial"/>
          <w:szCs w:val="24"/>
        </w:rPr>
        <w:t xml:space="preserve">les tests sur des données de recette, l’application devra être mise sous tension en situation réelle. </w:t>
      </w:r>
      <w:r w:rsidR="0050529C" w:rsidRPr="00AD401C">
        <w:rPr>
          <w:rFonts w:cs="Arial"/>
          <w:szCs w:val="24"/>
        </w:rPr>
        <w:t>L’application à encore beaucoup de potentiel et sera amené à évoluer en fonction de la demande des chercheurs.</w:t>
      </w:r>
      <w:r w:rsidR="00D134BD" w:rsidRPr="009F45A2">
        <w:rPr>
          <w:rFonts w:cs="Arial"/>
          <w:szCs w:val="24"/>
        </w:rPr>
        <w:br w:type="page"/>
      </w:r>
    </w:p>
    <w:p w14:paraId="627E372F" w14:textId="36D8FFDA" w:rsidR="0059376C" w:rsidRDefault="00E5660A" w:rsidP="005C1586">
      <w:pPr>
        <w:pStyle w:val="Titre2"/>
        <w:spacing w:before="0"/>
      </w:pPr>
      <w:bookmarkStart w:id="99" w:name="_Toc105675613"/>
      <w:bookmarkStart w:id="100" w:name="_Toc106104353"/>
      <w:r>
        <w:t xml:space="preserve">PARTIE 2 - </w:t>
      </w:r>
      <w:r w:rsidR="0059376C">
        <w:t>Conception du logiciel de traitement</w:t>
      </w:r>
      <w:ins w:id="101" w:author="lacroix arnaud" w:date="2022-06-10T17:29:00Z">
        <w:r w:rsidR="006C50C4">
          <w:br/>
        </w:r>
      </w:ins>
      <w:r w:rsidR="0059376C">
        <w:t>des données</w:t>
      </w:r>
      <w:bookmarkEnd w:id="99"/>
      <w:bookmarkEnd w:id="100"/>
    </w:p>
    <w:p w14:paraId="335BC4C9" w14:textId="07CF51A5" w:rsidR="000C779F" w:rsidRDefault="000C779F" w:rsidP="005C1586"/>
    <w:p w14:paraId="192B3511" w14:textId="77777777" w:rsidR="006C50C4" w:rsidRDefault="006C50C4" w:rsidP="00CC3B62">
      <w:pPr>
        <w:spacing w:line="360" w:lineRule="auto"/>
        <w:jc w:val="both"/>
      </w:pPr>
    </w:p>
    <w:p w14:paraId="214B2083" w14:textId="483CD66D" w:rsidR="006C50C4" w:rsidRDefault="006C50C4" w:rsidP="00CC3B62">
      <w:pPr>
        <w:spacing w:line="360" w:lineRule="auto"/>
        <w:jc w:val="both"/>
      </w:pPr>
      <w:r>
        <w:t xml:space="preserve">Cette </w:t>
      </w:r>
      <w:r w:rsidR="009E1166">
        <w:t>seconde partie</w:t>
      </w:r>
      <w:r w:rsidR="0011598C">
        <w:t xml:space="preserve"> du </w:t>
      </w:r>
      <w:r w:rsidR="00E5660A">
        <w:t xml:space="preserve">rapport </w:t>
      </w:r>
      <w:r>
        <w:t>va être consacrée à l’I</w:t>
      </w:r>
      <w:r w:rsidR="00CC3B62">
        <w:t xml:space="preserve">ntelligence </w:t>
      </w:r>
      <w:r>
        <w:t>A</w:t>
      </w:r>
      <w:r w:rsidR="00CC3B62">
        <w:t xml:space="preserve">rtificiel </w:t>
      </w:r>
      <w:r>
        <w:t xml:space="preserve">utilisée </w:t>
      </w:r>
      <w:r w:rsidR="008B6F56">
        <w:t>dans le cadre de ce projet.</w:t>
      </w:r>
    </w:p>
    <w:p w14:paraId="7A3A9B20" w14:textId="1DFA98CA" w:rsidR="004F66CF" w:rsidRDefault="004F66CF" w:rsidP="00CC3B62">
      <w:pPr>
        <w:spacing w:line="360" w:lineRule="auto"/>
        <w:jc w:val="both"/>
      </w:pPr>
      <w:r>
        <w:t xml:space="preserve">La </w:t>
      </w:r>
      <w:r w:rsidR="0011598C">
        <w:t>quantité</w:t>
      </w:r>
      <w:r w:rsidR="00CC3B62">
        <w:t xml:space="preserve"> de données </w:t>
      </w:r>
      <w:r w:rsidR="006C50C4">
        <w:t xml:space="preserve">collectées </w:t>
      </w:r>
      <w:r w:rsidR="00CC3B62">
        <w:t xml:space="preserve">durant une </w:t>
      </w:r>
      <w:r w:rsidR="006C50C4">
        <w:t xml:space="preserve">seule </w:t>
      </w:r>
      <w:r w:rsidR="00CC3B62">
        <w:t xml:space="preserve">acquisition peut être de l’ordre </w:t>
      </w:r>
      <w:r w:rsidR="006C50C4">
        <w:t xml:space="preserve">du </w:t>
      </w:r>
      <w:r w:rsidR="00CC3B62">
        <w:t>millier.</w:t>
      </w:r>
      <w:r>
        <w:t xml:space="preserve"> Face au volume</w:t>
      </w:r>
      <w:r w:rsidR="00227C7A">
        <w:t xml:space="preserve"> de plus en plus important</w:t>
      </w:r>
      <w:r>
        <w:t xml:space="preserve"> de données collectées</w:t>
      </w:r>
      <w:r w:rsidR="00227C7A">
        <w:t xml:space="preserve"> grâce à l’évolution des technologies neutroniques</w:t>
      </w:r>
      <w:r>
        <w:t>, il arrive que certaines d’entre elles soient aberrantes pour différents facteurs. Il en résulte des représentations graphiques inexploitables.</w:t>
      </w:r>
    </w:p>
    <w:p w14:paraId="377BE74E" w14:textId="6B1B39A0" w:rsidR="009E1166" w:rsidRDefault="00CC3B62" w:rsidP="00CC3B62">
      <w:pPr>
        <w:spacing w:line="360" w:lineRule="auto"/>
        <w:jc w:val="both"/>
      </w:pPr>
      <w:r>
        <w:t xml:space="preserve">Aujourd’hui </w:t>
      </w:r>
      <w:r w:rsidR="006C50C4">
        <w:t>le tri des images d’acquisition est fait</w:t>
      </w:r>
      <w:r>
        <w:t xml:space="preserve"> manuellement</w:t>
      </w:r>
      <w:r w:rsidR="006C50C4">
        <w:t>.</w:t>
      </w:r>
      <w:r>
        <w:t xml:space="preserve"> </w:t>
      </w:r>
      <w:r w:rsidR="006C50C4">
        <w:t xml:space="preserve">Cela représente </w:t>
      </w:r>
      <w:r w:rsidR="004F66CF">
        <w:t xml:space="preserve">un </w:t>
      </w:r>
      <w:r>
        <w:t xml:space="preserve">travail long, fastidieux et </w:t>
      </w:r>
      <w:r w:rsidR="00BD1E69">
        <w:t>répétitif</w:t>
      </w:r>
      <w:r>
        <w:t xml:space="preserve">. </w:t>
      </w:r>
    </w:p>
    <w:p w14:paraId="79D88FE6" w14:textId="7DBE20F2" w:rsidR="00374DDE" w:rsidRDefault="00374DDE" w:rsidP="00CC3B62">
      <w:pPr>
        <w:spacing w:line="360" w:lineRule="auto"/>
        <w:jc w:val="both"/>
      </w:pPr>
      <w:r>
        <w:t>L’objectif est d’utiliser l’Intelligence Artificielle afin de :</w:t>
      </w:r>
    </w:p>
    <w:p w14:paraId="0202EB50" w14:textId="444D97B2" w:rsidR="00374DDE" w:rsidRDefault="00374DDE" w:rsidP="00374DDE">
      <w:pPr>
        <w:pStyle w:val="Paragraphedeliste"/>
        <w:numPr>
          <w:ilvl w:val="0"/>
          <w:numId w:val="20"/>
        </w:numPr>
        <w:spacing w:line="360" w:lineRule="auto"/>
        <w:jc w:val="both"/>
      </w:pPr>
      <w:r>
        <w:t xml:space="preserve">d’alléger le tri manuel des images d’acquisition </w:t>
      </w:r>
      <w:r w:rsidR="00FE6B36">
        <w:t xml:space="preserve">grâce à </w:t>
      </w:r>
      <w:r>
        <w:t>un algorithme de recherche et de classification,</w:t>
      </w:r>
    </w:p>
    <w:p w14:paraId="362FA715" w14:textId="3B7D9A4C" w:rsidR="00374DDE" w:rsidRDefault="00374DDE" w:rsidP="00374DDE">
      <w:pPr>
        <w:pStyle w:val="Paragraphedeliste"/>
        <w:numPr>
          <w:ilvl w:val="0"/>
          <w:numId w:val="20"/>
        </w:numPr>
        <w:spacing w:line="360" w:lineRule="auto"/>
        <w:jc w:val="both"/>
      </w:pPr>
      <w:r>
        <w:t xml:space="preserve">concevoir un modèle </w:t>
      </w:r>
      <w:r w:rsidR="00E567A2">
        <w:t>afin de reconnaitre la structure d’un échantillon et de la rapprocher d’une base de données</w:t>
      </w:r>
      <w:r w:rsidR="00CF7061">
        <w:t xml:space="preserve"> de structures</w:t>
      </w:r>
      <w:r w:rsidR="00E567A2">
        <w:t xml:space="preserve"> grâce à de la reconnaissance d’images. </w:t>
      </w:r>
    </w:p>
    <w:p w14:paraId="6F31E0D2" w14:textId="1EC6EC62" w:rsidR="00D64F85" w:rsidRDefault="00AC0D39" w:rsidP="00CC3B62">
      <w:pPr>
        <w:spacing w:line="360" w:lineRule="auto"/>
        <w:jc w:val="both"/>
      </w:pPr>
      <w:r>
        <w:t xml:space="preserve">Afin de </w:t>
      </w:r>
      <w:r w:rsidR="005B10FA">
        <w:t>comprendre le</w:t>
      </w:r>
      <w:r>
        <w:t xml:space="preserve"> fonctionnement de </w:t>
      </w:r>
      <w:r w:rsidR="00C84E00">
        <w:t>la reconnaissance d’image</w:t>
      </w:r>
      <w:r>
        <w:t xml:space="preserve">s, un cas simple </w:t>
      </w:r>
      <w:r w:rsidR="00FE6B36">
        <w:t xml:space="preserve">a été </w:t>
      </w:r>
      <w:r w:rsidR="00CF7061">
        <w:t xml:space="preserve">développé </w:t>
      </w:r>
      <w:r w:rsidR="00FE6B36">
        <w:t xml:space="preserve">permettant </w:t>
      </w:r>
      <w:r w:rsidR="005B10FA">
        <w:t>de reconnaitre un type d’oiseau parmi 4 espèces retenues</w:t>
      </w:r>
      <w:r w:rsidR="00661BB2">
        <w:t>.</w:t>
      </w:r>
    </w:p>
    <w:p w14:paraId="07882530" w14:textId="77777777" w:rsidR="00CF7061" w:rsidRDefault="00CF7061">
      <w:pPr>
        <w:rPr>
          <w:rFonts w:eastAsiaTheme="majorEastAsia" w:cstheme="majorBidi"/>
          <w:color w:val="2E74B5" w:themeColor="accent1" w:themeShade="BF"/>
          <w:sz w:val="28"/>
          <w:szCs w:val="24"/>
        </w:rPr>
      </w:pPr>
      <w:bookmarkStart w:id="102" w:name="_Toc105675614"/>
      <w:r>
        <w:br w:type="page"/>
      </w:r>
    </w:p>
    <w:p w14:paraId="4E6902C0" w14:textId="1360E6EF" w:rsidR="00D64F85" w:rsidRDefault="00D64F85" w:rsidP="00D64F85">
      <w:pPr>
        <w:pStyle w:val="Titre3"/>
      </w:pPr>
      <w:bookmarkStart w:id="103" w:name="_Toc106104354"/>
      <w:r w:rsidRPr="00D64F85">
        <w:t>Récupération des données</w:t>
      </w:r>
      <w:bookmarkEnd w:id="102"/>
      <w:bookmarkEnd w:id="103"/>
    </w:p>
    <w:p w14:paraId="46EDEB3D" w14:textId="7CFAA3BF" w:rsidR="00D64F85" w:rsidRDefault="00D64F85" w:rsidP="00D64F85"/>
    <w:p w14:paraId="480410E6" w14:textId="7098F764" w:rsidR="005631E9" w:rsidRDefault="005B10FA" w:rsidP="00F51100">
      <w:pPr>
        <w:spacing w:line="360" w:lineRule="auto"/>
        <w:jc w:val="both"/>
      </w:pPr>
      <w:r>
        <w:t>La 1</w:t>
      </w:r>
      <w:r w:rsidRPr="00897725">
        <w:rPr>
          <w:vertAlign w:val="superscript"/>
        </w:rPr>
        <w:t>ère</w:t>
      </w:r>
      <w:r>
        <w:t xml:space="preserve"> étape </w:t>
      </w:r>
      <w:r w:rsidR="005D5E32">
        <w:t>a nécessité</w:t>
      </w:r>
      <w:r>
        <w:t xml:space="preserve"> la constitution d’un jeu de données à partir de photos d’oiseau des 4 espèces retenues. </w:t>
      </w:r>
    </w:p>
    <w:p w14:paraId="5963ACBC" w14:textId="77777777" w:rsidR="005D5E32" w:rsidRDefault="005D5E32" w:rsidP="005D5E32">
      <w:pPr>
        <w:spacing w:line="360" w:lineRule="auto"/>
        <w:jc w:val="both"/>
      </w:pPr>
      <w:r>
        <w:t xml:space="preserve">Cette technologie comporte des points de vigilance et notamment pour que le modèle soit fiable, il est nécessaire de : </w:t>
      </w:r>
    </w:p>
    <w:p w14:paraId="5FE685A8" w14:textId="77777777" w:rsidR="005D5E32" w:rsidRDefault="005D5E32" w:rsidP="005D5E32">
      <w:pPr>
        <w:pStyle w:val="Paragraphedeliste"/>
        <w:numPr>
          <w:ilvl w:val="0"/>
          <w:numId w:val="37"/>
        </w:numPr>
        <w:spacing w:line="360" w:lineRule="auto"/>
        <w:jc w:val="both"/>
      </w:pPr>
      <w:r>
        <w:t>disposer d’un jeu d’images conséquent,</w:t>
      </w:r>
    </w:p>
    <w:p w14:paraId="29A2644F" w14:textId="77777777" w:rsidR="005D5E32" w:rsidRDefault="005D5E32" w:rsidP="005D5E32">
      <w:pPr>
        <w:pStyle w:val="Paragraphedeliste"/>
        <w:numPr>
          <w:ilvl w:val="0"/>
          <w:numId w:val="37"/>
        </w:numPr>
        <w:spacing w:line="360" w:lineRule="auto"/>
        <w:jc w:val="both"/>
      </w:pPr>
      <w:r>
        <w:t>de s’assurer de l’absence de doublon d’images,</w:t>
      </w:r>
    </w:p>
    <w:p w14:paraId="55EF0237" w14:textId="77777777" w:rsidR="005D5E32" w:rsidRDefault="005D5E32" w:rsidP="005D5E32">
      <w:pPr>
        <w:pStyle w:val="Paragraphedeliste"/>
        <w:numPr>
          <w:ilvl w:val="0"/>
          <w:numId w:val="37"/>
        </w:numPr>
        <w:spacing w:line="360" w:lineRule="auto"/>
        <w:jc w:val="both"/>
      </w:pPr>
      <w:r>
        <w:t>de tendre vers l’équilibre dans la répartition des images des différentes espèces.</w:t>
      </w:r>
    </w:p>
    <w:p w14:paraId="7EC01214" w14:textId="4EF078CD" w:rsidR="00897725" w:rsidRDefault="00897725" w:rsidP="00D64F85">
      <w:pPr>
        <w:spacing w:line="360" w:lineRule="auto"/>
        <w:jc w:val="both"/>
      </w:pPr>
      <w:r>
        <w:t xml:space="preserve">La collecte des </w:t>
      </w:r>
      <w:r w:rsidR="00AF3C12">
        <w:t xml:space="preserve">images </w:t>
      </w:r>
      <w:r>
        <w:t xml:space="preserve">peut se faire de plusieurs manières : </w:t>
      </w:r>
    </w:p>
    <w:p w14:paraId="7ABDBECD" w14:textId="28FBBBCB" w:rsidR="005B10FA" w:rsidRDefault="00897725" w:rsidP="00897725">
      <w:pPr>
        <w:pStyle w:val="Paragraphedeliste"/>
        <w:numPr>
          <w:ilvl w:val="0"/>
          <w:numId w:val="36"/>
        </w:numPr>
        <w:spacing w:line="360" w:lineRule="auto"/>
        <w:jc w:val="both"/>
      </w:pPr>
      <w:r>
        <w:t>l’acquisition de jeu de données</w:t>
      </w:r>
      <w:r w:rsidR="00AF3C12">
        <w:t xml:space="preserve"> d’images</w:t>
      </w:r>
      <w:r>
        <w:t>,</w:t>
      </w:r>
    </w:p>
    <w:p w14:paraId="3C41BE5F" w14:textId="2D407AF0" w:rsidR="00897725" w:rsidRDefault="00897725" w:rsidP="00897725">
      <w:pPr>
        <w:pStyle w:val="Paragraphedeliste"/>
        <w:numPr>
          <w:ilvl w:val="0"/>
          <w:numId w:val="36"/>
        </w:numPr>
        <w:spacing w:line="360" w:lineRule="auto"/>
        <w:jc w:val="both"/>
      </w:pPr>
      <w:r>
        <w:t>l’acquisition d</w:t>
      </w:r>
      <w:r w:rsidR="00AF3C12">
        <w:t xml:space="preserve">’images </w:t>
      </w:r>
      <w:r>
        <w:t>unitaire</w:t>
      </w:r>
      <w:r w:rsidR="00AF3C12">
        <w:t>s</w:t>
      </w:r>
      <w:r>
        <w:t>,</w:t>
      </w:r>
    </w:p>
    <w:p w14:paraId="71E6305C" w14:textId="54C90A66" w:rsidR="00897725" w:rsidRDefault="00897725" w:rsidP="00897725">
      <w:pPr>
        <w:pStyle w:val="Paragraphedeliste"/>
        <w:numPr>
          <w:ilvl w:val="0"/>
          <w:numId w:val="36"/>
        </w:numPr>
        <w:spacing w:line="360" w:lineRule="auto"/>
        <w:jc w:val="both"/>
      </w:pPr>
      <w:r>
        <w:t>la réalisation de photos.</w:t>
      </w:r>
    </w:p>
    <w:p w14:paraId="2665CA0C" w14:textId="77777777" w:rsidR="005D5E32" w:rsidRDefault="005D5E32" w:rsidP="00D64F85">
      <w:pPr>
        <w:spacing w:line="360" w:lineRule="auto"/>
        <w:jc w:val="both"/>
      </w:pPr>
    </w:p>
    <w:p w14:paraId="65B8E5D7" w14:textId="2B02D302" w:rsidR="00D66D96" w:rsidRDefault="00D66D96" w:rsidP="00D64F85">
      <w:pPr>
        <w:spacing w:line="360" w:lineRule="auto"/>
        <w:jc w:val="both"/>
      </w:pPr>
      <w:r>
        <w:t xml:space="preserve">Chaque donnée </w:t>
      </w:r>
      <w:r w:rsidR="000A4A09">
        <w:t>(en</w:t>
      </w:r>
      <w:r>
        <w:t xml:space="preserve"> l’occurrence ici des images</w:t>
      </w:r>
      <w:r w:rsidR="00661BB2">
        <w:t xml:space="preserve"> d’oiseaux</w:t>
      </w:r>
      <w:r>
        <w:t xml:space="preserve">) </w:t>
      </w:r>
      <w:r w:rsidR="000A4A09">
        <w:t>possède</w:t>
      </w:r>
      <w:r>
        <w:t xml:space="preserve"> </w:t>
      </w:r>
      <w:r w:rsidR="00897725">
        <w:t xml:space="preserve">2 attributs : </w:t>
      </w:r>
      <w:r>
        <w:t xml:space="preserve">son nom et </w:t>
      </w:r>
      <w:r w:rsidR="00661BB2">
        <w:t>sa classe.</w:t>
      </w:r>
      <w:r>
        <w:t xml:space="preserve"> </w:t>
      </w:r>
      <w:r w:rsidR="00661BB2">
        <w:t>Dans notre cas, les 4 classes seront</w:t>
      </w:r>
      <w:r w:rsidR="000A4A09">
        <w:t xml:space="preserve"> : </w:t>
      </w:r>
    </w:p>
    <w:p w14:paraId="005E9F28" w14:textId="1F011B37" w:rsidR="000A4A09" w:rsidRDefault="000A4A09" w:rsidP="000A4A09">
      <w:pPr>
        <w:pStyle w:val="Paragraphedeliste"/>
        <w:numPr>
          <w:ilvl w:val="0"/>
          <w:numId w:val="22"/>
        </w:numPr>
        <w:spacing w:line="360" w:lineRule="auto"/>
        <w:jc w:val="both"/>
      </w:pPr>
      <w:r>
        <w:t>Chouette effraie</w:t>
      </w:r>
      <w:r w:rsidR="00661BB2">
        <w:t>,</w:t>
      </w:r>
    </w:p>
    <w:p w14:paraId="20F32AD6" w14:textId="1BB12E06" w:rsidR="000A4A09" w:rsidRDefault="000A4A09" w:rsidP="000A4A09">
      <w:pPr>
        <w:pStyle w:val="Paragraphedeliste"/>
        <w:numPr>
          <w:ilvl w:val="0"/>
          <w:numId w:val="22"/>
        </w:numPr>
        <w:spacing w:line="360" w:lineRule="auto"/>
        <w:jc w:val="both"/>
      </w:pPr>
      <w:r>
        <w:t>Pygargue à tête blanche</w:t>
      </w:r>
      <w:r w:rsidR="00661BB2">
        <w:t>,</w:t>
      </w:r>
    </w:p>
    <w:p w14:paraId="36587DE9" w14:textId="100612E5" w:rsidR="000A4A09" w:rsidRDefault="000A4A09" w:rsidP="000A4A09">
      <w:pPr>
        <w:pStyle w:val="Paragraphedeliste"/>
        <w:numPr>
          <w:ilvl w:val="0"/>
          <w:numId w:val="22"/>
        </w:numPr>
        <w:spacing w:line="360" w:lineRule="auto"/>
        <w:jc w:val="both"/>
      </w:pPr>
      <w:r>
        <w:t>Epervier</w:t>
      </w:r>
      <w:r w:rsidR="00661BB2">
        <w:t>,</w:t>
      </w:r>
    </w:p>
    <w:p w14:paraId="1D1BE5CD" w14:textId="006187B6" w:rsidR="000A4A09" w:rsidRDefault="000A4A09" w:rsidP="000A4A09">
      <w:pPr>
        <w:pStyle w:val="Paragraphedeliste"/>
        <w:numPr>
          <w:ilvl w:val="0"/>
          <w:numId w:val="22"/>
        </w:numPr>
        <w:spacing w:line="360" w:lineRule="auto"/>
        <w:jc w:val="both"/>
      </w:pPr>
      <w:r>
        <w:t>Aigle royal</w:t>
      </w:r>
      <w:r w:rsidR="00661BB2">
        <w:t>.</w:t>
      </w:r>
    </w:p>
    <w:p w14:paraId="3F21310A" w14:textId="43EF5EE5" w:rsidR="00661BB2" w:rsidRDefault="00661BB2" w:rsidP="000A4A09">
      <w:pPr>
        <w:spacing w:line="360" w:lineRule="auto"/>
        <w:jc w:val="both"/>
      </w:pPr>
      <w:r>
        <w:t xml:space="preserve">En projetant ces travaux </w:t>
      </w:r>
      <w:r w:rsidR="00F51100">
        <w:t>au niveau</w:t>
      </w:r>
      <w:r>
        <w:t xml:space="preserve"> du projet principal, les 4 classes concerneront des structures neutroniques : </w:t>
      </w:r>
      <w:r w:rsidRPr="000A4A09">
        <w:t>verre de glass, sphère, cylindre, ellipsoïde</w:t>
      </w:r>
    </w:p>
    <w:p w14:paraId="6D609165" w14:textId="0C37755C" w:rsidR="00D64F85" w:rsidRDefault="00D64F85" w:rsidP="00D64F85">
      <w:pPr>
        <w:pStyle w:val="Titre3"/>
        <w:spacing w:before="0" w:line="240" w:lineRule="auto"/>
      </w:pPr>
      <w:bookmarkStart w:id="104" w:name="_Toc105675615"/>
      <w:bookmarkStart w:id="105" w:name="_Toc106104355"/>
      <w:r>
        <w:t xml:space="preserve">Mise en forme des </w:t>
      </w:r>
      <w:bookmarkEnd w:id="104"/>
      <w:r w:rsidR="00624429">
        <w:t>images</w:t>
      </w:r>
      <w:bookmarkEnd w:id="105"/>
    </w:p>
    <w:p w14:paraId="60708A79" w14:textId="77777777" w:rsidR="00B179D7" w:rsidRDefault="00B179D7"/>
    <w:p w14:paraId="43C68AB5" w14:textId="08F6CDB1" w:rsidR="000A4A09" w:rsidRDefault="00F51100" w:rsidP="000A4A09">
      <w:pPr>
        <w:spacing w:line="360" w:lineRule="auto"/>
        <w:jc w:val="both"/>
      </w:pPr>
      <w:r>
        <w:t>La 2</w:t>
      </w:r>
      <w:r w:rsidRPr="000952E8">
        <w:rPr>
          <w:vertAlign w:val="superscript"/>
        </w:rPr>
        <w:t>ème</w:t>
      </w:r>
      <w:r>
        <w:t xml:space="preserve"> étape consiste en la mise en forme de l’ensemble des images afin de</w:t>
      </w:r>
      <w:r w:rsidR="00B179D7">
        <w:t xml:space="preserve"> les rendre exploitables</w:t>
      </w:r>
      <w:r>
        <w:t>. Pour cela</w:t>
      </w:r>
      <w:r w:rsidR="00B179D7">
        <w:t xml:space="preserve">, </w:t>
      </w:r>
      <w:r>
        <w:t xml:space="preserve">elles devront </w:t>
      </w:r>
      <w:r w:rsidR="00B179D7">
        <w:t xml:space="preserve">toutes </w:t>
      </w:r>
      <w:r>
        <w:t>être de même dimension</w:t>
      </w:r>
      <w:r w:rsidR="00624429">
        <w:t>,</w:t>
      </w:r>
      <w:r>
        <w:t xml:space="preserve"> </w:t>
      </w:r>
      <w:r w:rsidR="00B179D7">
        <w:t>dans notre cas 128</w:t>
      </w:r>
      <w:r>
        <w:t xml:space="preserve"> x </w:t>
      </w:r>
      <w:r w:rsidR="00B179D7">
        <w:t>128</w:t>
      </w:r>
      <w:r>
        <w:t xml:space="preserve"> pixels</w:t>
      </w:r>
      <w:r w:rsidR="00B179D7">
        <w:t xml:space="preserve">. </w:t>
      </w:r>
    </w:p>
    <w:p w14:paraId="19BCCEE2" w14:textId="77777777" w:rsidR="00F51100" w:rsidRDefault="00F51100" w:rsidP="000A4A09">
      <w:pPr>
        <w:spacing w:line="360" w:lineRule="auto"/>
        <w:jc w:val="both"/>
      </w:pPr>
    </w:p>
    <w:p w14:paraId="4E1D81E2" w14:textId="32031394" w:rsidR="00B179D7" w:rsidRPr="000A4A09" w:rsidRDefault="00B179D7" w:rsidP="000A4A09">
      <w:pPr>
        <w:pStyle w:val="Titre3"/>
      </w:pPr>
      <w:bookmarkStart w:id="106" w:name="_Toc105675616"/>
      <w:bookmarkStart w:id="107" w:name="_Toc106104356"/>
      <w:r>
        <w:t xml:space="preserve">Augmentation </w:t>
      </w:r>
      <w:r w:rsidR="005D5E32">
        <w:t xml:space="preserve">du nombre </w:t>
      </w:r>
      <w:r>
        <w:t>de données</w:t>
      </w:r>
      <w:bookmarkEnd w:id="106"/>
      <w:bookmarkEnd w:id="107"/>
    </w:p>
    <w:p w14:paraId="435C4D3C" w14:textId="178FA6EC" w:rsidR="006C0146" w:rsidRDefault="006C0146" w:rsidP="005D5E32">
      <w:pPr>
        <w:spacing w:line="360" w:lineRule="auto"/>
        <w:jc w:val="both"/>
      </w:pPr>
    </w:p>
    <w:p w14:paraId="2C3D8FCD" w14:textId="0108EF09" w:rsidR="005D5E32" w:rsidRDefault="005D5E32" w:rsidP="005D5E32">
      <w:pPr>
        <w:spacing w:line="360" w:lineRule="auto"/>
        <w:jc w:val="both"/>
      </w:pPr>
      <w:r>
        <w:t xml:space="preserve">Comme précédemment indiqué, la richesse et la qualité du jeu de donnée d’images sont </w:t>
      </w:r>
      <w:r w:rsidR="006C0146">
        <w:t xml:space="preserve">les critères majeurs </w:t>
      </w:r>
      <w:r>
        <w:t xml:space="preserve">pour constituer le modèle. </w:t>
      </w:r>
      <w:r w:rsidR="006C0146">
        <w:t xml:space="preserve">Ainsi pour </w:t>
      </w:r>
      <w:r>
        <w:t xml:space="preserve">augmenter « artificiellement » le jeu de données, </w:t>
      </w:r>
      <w:r w:rsidR="006C0146">
        <w:t xml:space="preserve">nous avons </w:t>
      </w:r>
      <w:r>
        <w:t>appliqu</w:t>
      </w:r>
      <w:r w:rsidR="006C0146">
        <w:t>é</w:t>
      </w:r>
      <w:r>
        <w:t xml:space="preserve"> </w:t>
      </w:r>
      <w:r w:rsidR="006C0146">
        <w:t>différents</w:t>
      </w:r>
      <w:r>
        <w:t xml:space="preserve"> filtres aux images.</w:t>
      </w:r>
    </w:p>
    <w:p w14:paraId="331502A1" w14:textId="6B055747" w:rsidR="006C0146" w:rsidRDefault="006C0146" w:rsidP="007C51FE">
      <w:pPr>
        <w:spacing w:line="360" w:lineRule="auto"/>
        <w:jc w:val="both"/>
      </w:pPr>
      <w:r>
        <w:t>Ceux-ci modifient légèrement l’image et en créent ainsi des clones. Parmi les principaux filtres, nous avons utilisé :</w:t>
      </w:r>
    </w:p>
    <w:p w14:paraId="6735135B" w14:textId="27FD8F24" w:rsidR="007C51FE" w:rsidRDefault="0069587D" w:rsidP="007C51FE">
      <w:pPr>
        <w:pStyle w:val="Paragraphedeliste"/>
        <w:numPr>
          <w:ilvl w:val="0"/>
          <w:numId w:val="21"/>
        </w:numPr>
        <w:jc w:val="both"/>
      </w:pPr>
      <w:r>
        <w:t>u</w:t>
      </w:r>
      <w:r w:rsidRPr="007C51FE">
        <w:t xml:space="preserve">ne </w:t>
      </w:r>
      <w:r w:rsidR="007C51FE" w:rsidRPr="007C51FE">
        <w:t>symétrie verticale</w:t>
      </w:r>
      <w:r w:rsidR="006C0146">
        <w:t>,</w:t>
      </w:r>
    </w:p>
    <w:p w14:paraId="0BA729C1" w14:textId="41484D64" w:rsidR="006C0146" w:rsidRPr="007C51FE" w:rsidRDefault="0069587D" w:rsidP="007C51FE">
      <w:pPr>
        <w:pStyle w:val="Paragraphedeliste"/>
        <w:numPr>
          <w:ilvl w:val="0"/>
          <w:numId w:val="21"/>
        </w:numPr>
        <w:jc w:val="both"/>
      </w:pPr>
      <w:r>
        <w:t xml:space="preserve">une </w:t>
      </w:r>
      <w:r w:rsidR="006C0146">
        <w:t>symétrie horizontale,</w:t>
      </w:r>
    </w:p>
    <w:p w14:paraId="7A347AF9" w14:textId="1BA41CC9" w:rsidR="007C51FE" w:rsidRPr="007C51FE" w:rsidRDefault="007C51FE" w:rsidP="007C51FE">
      <w:pPr>
        <w:pStyle w:val="Paragraphedeliste"/>
        <w:numPr>
          <w:ilvl w:val="0"/>
          <w:numId w:val="21"/>
        </w:numPr>
        <w:jc w:val="both"/>
      </w:pPr>
      <w:r w:rsidRPr="007C51FE">
        <w:t xml:space="preserve">le floutage </w:t>
      </w:r>
      <w:r w:rsidR="00BD16DA">
        <w:t>(</w:t>
      </w:r>
      <w:r>
        <w:t>« </w:t>
      </w:r>
      <w:proofErr w:type="spellStart"/>
      <w:r w:rsidRPr="007C51FE">
        <w:t>blur</w:t>
      </w:r>
      <w:proofErr w:type="spellEnd"/>
      <w:r>
        <w:t> »</w:t>
      </w:r>
      <w:r w:rsidRPr="007C51FE">
        <w:t xml:space="preserve"> en anglais</w:t>
      </w:r>
      <w:r w:rsidR="00BD16DA">
        <w:t>)</w:t>
      </w:r>
      <w:r w:rsidR="006C0146">
        <w:t>,</w:t>
      </w:r>
    </w:p>
    <w:p w14:paraId="2A0930EF" w14:textId="5CC381FA" w:rsidR="007C51FE" w:rsidRPr="007C51FE" w:rsidRDefault="00FA03C2" w:rsidP="007C51FE">
      <w:pPr>
        <w:pStyle w:val="Paragraphedeliste"/>
        <w:numPr>
          <w:ilvl w:val="0"/>
          <w:numId w:val="21"/>
        </w:numPr>
        <w:jc w:val="both"/>
      </w:pPr>
      <w:r>
        <w:t xml:space="preserve">une </w:t>
      </w:r>
      <w:r w:rsidR="007C51FE" w:rsidRPr="007C51FE">
        <w:t>rotation de 45°</w:t>
      </w:r>
      <w:r w:rsidR="006C0146">
        <w:t>,</w:t>
      </w:r>
    </w:p>
    <w:p w14:paraId="3DA71D49" w14:textId="45A17A67" w:rsidR="007C51FE" w:rsidRPr="007C51FE" w:rsidRDefault="00FA03C2" w:rsidP="007C51FE">
      <w:pPr>
        <w:pStyle w:val="Paragraphedeliste"/>
        <w:numPr>
          <w:ilvl w:val="0"/>
          <w:numId w:val="21"/>
        </w:numPr>
        <w:jc w:val="both"/>
      </w:pPr>
      <w:r>
        <w:t xml:space="preserve">un effet </w:t>
      </w:r>
      <w:r w:rsidR="007C51FE" w:rsidRPr="007C51FE">
        <w:t xml:space="preserve">miroir </w:t>
      </w:r>
      <w:r>
        <w:t xml:space="preserve">combiné à </w:t>
      </w:r>
      <w:r w:rsidR="007C51FE" w:rsidRPr="007C51FE">
        <w:t xml:space="preserve">rotation </w:t>
      </w:r>
      <w:r>
        <w:t xml:space="preserve">à </w:t>
      </w:r>
      <w:r w:rsidR="007C51FE" w:rsidRPr="007C51FE">
        <w:t>45</w:t>
      </w:r>
      <w:r>
        <w:t>°</w:t>
      </w:r>
      <w:r w:rsidR="006C0146">
        <w:t>,</w:t>
      </w:r>
    </w:p>
    <w:p w14:paraId="4F1B58E7" w14:textId="5883EAB1" w:rsidR="007C51FE" w:rsidRPr="007C51FE" w:rsidRDefault="00936D4A" w:rsidP="007C51FE">
      <w:pPr>
        <w:pStyle w:val="Paragraphedeliste"/>
        <w:numPr>
          <w:ilvl w:val="0"/>
          <w:numId w:val="21"/>
        </w:numPr>
        <w:jc w:val="both"/>
      </w:pPr>
      <w:r>
        <w:t>un d</w:t>
      </w:r>
      <w:r w:rsidR="007C51FE" w:rsidRPr="007C51FE">
        <w:t>écalage de 10 pixels vers la droite</w:t>
      </w:r>
      <w:r w:rsidR="006C0146">
        <w:t>,</w:t>
      </w:r>
    </w:p>
    <w:p w14:paraId="672E7886" w14:textId="44646CC5" w:rsidR="007C51FE" w:rsidRPr="007C51FE" w:rsidRDefault="00FA03C2" w:rsidP="007C51FE">
      <w:pPr>
        <w:pStyle w:val="Paragraphedeliste"/>
        <w:numPr>
          <w:ilvl w:val="0"/>
          <w:numId w:val="21"/>
        </w:numPr>
        <w:jc w:val="both"/>
      </w:pPr>
      <w:r>
        <w:t>un d</w:t>
      </w:r>
      <w:r w:rsidR="007C51FE" w:rsidRPr="007C51FE">
        <w:t>écalage de 10 pixels vers la gauche</w:t>
      </w:r>
      <w:r w:rsidR="006C0146">
        <w:t>,</w:t>
      </w:r>
    </w:p>
    <w:p w14:paraId="7CD28804" w14:textId="01329B42" w:rsidR="007C51FE" w:rsidRPr="007C51FE" w:rsidRDefault="00FA03C2" w:rsidP="007C51FE">
      <w:pPr>
        <w:pStyle w:val="Paragraphedeliste"/>
        <w:numPr>
          <w:ilvl w:val="0"/>
          <w:numId w:val="21"/>
        </w:numPr>
        <w:jc w:val="both"/>
      </w:pPr>
      <w:r>
        <w:t xml:space="preserve">un effet </w:t>
      </w:r>
      <w:r w:rsidR="007C51FE" w:rsidRPr="007C51FE">
        <w:t xml:space="preserve">miroir </w:t>
      </w:r>
      <w:r>
        <w:t>combiné à un d</w:t>
      </w:r>
      <w:r w:rsidR="007C51FE" w:rsidRPr="007C51FE">
        <w:t xml:space="preserve">écalage </w:t>
      </w:r>
      <w:r>
        <w:t xml:space="preserve">de </w:t>
      </w:r>
      <w:r w:rsidR="007C51FE" w:rsidRPr="007C51FE">
        <w:t>10 pixel</w:t>
      </w:r>
      <w:r>
        <w:t>s</w:t>
      </w:r>
      <w:r w:rsidR="007C51FE" w:rsidRPr="007C51FE">
        <w:t xml:space="preserve"> </w:t>
      </w:r>
      <w:r>
        <w:t xml:space="preserve">vers la </w:t>
      </w:r>
      <w:r w:rsidR="007C51FE" w:rsidRPr="007C51FE">
        <w:t>droite</w:t>
      </w:r>
      <w:r w:rsidR="006C0146">
        <w:t>,</w:t>
      </w:r>
      <w:r w:rsidR="007C51FE" w:rsidRPr="007C51FE">
        <w:t xml:space="preserve"> </w:t>
      </w:r>
    </w:p>
    <w:p w14:paraId="33B8EB67" w14:textId="1F7AB26E" w:rsidR="007C51FE" w:rsidRPr="007C51FE" w:rsidRDefault="00FA03C2" w:rsidP="007C51FE">
      <w:pPr>
        <w:pStyle w:val="Paragraphedeliste"/>
        <w:numPr>
          <w:ilvl w:val="0"/>
          <w:numId w:val="21"/>
        </w:numPr>
        <w:jc w:val="both"/>
      </w:pPr>
      <w:r>
        <w:t xml:space="preserve">un effet </w:t>
      </w:r>
      <w:r w:rsidR="007C51FE" w:rsidRPr="007C51FE">
        <w:t xml:space="preserve">miroir </w:t>
      </w:r>
      <w:r>
        <w:t xml:space="preserve">combiné à un </w:t>
      </w:r>
      <w:r w:rsidR="007C51FE" w:rsidRPr="007C51FE">
        <w:t xml:space="preserve">décalage </w:t>
      </w:r>
      <w:r>
        <w:t xml:space="preserve">de </w:t>
      </w:r>
      <w:r w:rsidR="007C51FE" w:rsidRPr="007C51FE">
        <w:t>10 pixel</w:t>
      </w:r>
      <w:r>
        <w:t>s</w:t>
      </w:r>
      <w:r w:rsidR="007C51FE" w:rsidRPr="007C51FE">
        <w:t xml:space="preserve"> </w:t>
      </w:r>
      <w:r>
        <w:t xml:space="preserve">vers la </w:t>
      </w:r>
      <w:r w:rsidR="007C51FE" w:rsidRPr="007C51FE">
        <w:t>gauche</w:t>
      </w:r>
      <w:r w:rsidR="006C0146">
        <w:t>,</w:t>
      </w:r>
    </w:p>
    <w:p w14:paraId="582BA243" w14:textId="127B322F" w:rsidR="007C51FE" w:rsidRPr="007C51FE" w:rsidRDefault="00FA03C2" w:rsidP="007C51FE">
      <w:pPr>
        <w:pStyle w:val="Paragraphedeliste"/>
        <w:numPr>
          <w:ilvl w:val="0"/>
          <w:numId w:val="21"/>
        </w:numPr>
        <w:jc w:val="both"/>
      </w:pPr>
      <w:r>
        <w:t>un d</w:t>
      </w:r>
      <w:r w:rsidR="007C51FE" w:rsidRPr="007C51FE">
        <w:t>écalage de 20 pixels vers la droite</w:t>
      </w:r>
      <w:r w:rsidR="006C0146">
        <w:t>,</w:t>
      </w:r>
    </w:p>
    <w:p w14:paraId="1CFCC7FF" w14:textId="375882E5" w:rsidR="007C51FE" w:rsidRDefault="00FA03C2" w:rsidP="007C51FE">
      <w:pPr>
        <w:pStyle w:val="Paragraphedeliste"/>
        <w:numPr>
          <w:ilvl w:val="0"/>
          <w:numId w:val="21"/>
        </w:numPr>
        <w:jc w:val="both"/>
      </w:pPr>
      <w:r>
        <w:t>un d</w:t>
      </w:r>
      <w:r w:rsidR="007C51FE" w:rsidRPr="007C51FE">
        <w:t>écalage de 20 pixels vers la gauche</w:t>
      </w:r>
      <w:r w:rsidR="006C0146">
        <w:t>,</w:t>
      </w:r>
    </w:p>
    <w:p w14:paraId="365D0E16" w14:textId="3028D696" w:rsidR="00FA03C2" w:rsidRPr="007C51FE" w:rsidRDefault="00FA03C2" w:rsidP="00FA03C2">
      <w:pPr>
        <w:pStyle w:val="Paragraphedeliste"/>
        <w:numPr>
          <w:ilvl w:val="0"/>
          <w:numId w:val="21"/>
        </w:numPr>
        <w:jc w:val="both"/>
      </w:pPr>
      <w:r>
        <w:t xml:space="preserve">un effet </w:t>
      </w:r>
      <w:r w:rsidRPr="007C51FE">
        <w:t xml:space="preserve">miroir </w:t>
      </w:r>
      <w:r>
        <w:t>combiné à un d</w:t>
      </w:r>
      <w:r w:rsidRPr="007C51FE">
        <w:t xml:space="preserve">écalage </w:t>
      </w:r>
      <w:r>
        <w:t>de 20</w:t>
      </w:r>
      <w:r w:rsidRPr="007C51FE">
        <w:t xml:space="preserve"> pixel</w:t>
      </w:r>
      <w:r>
        <w:t>s</w:t>
      </w:r>
      <w:r w:rsidRPr="007C51FE">
        <w:t xml:space="preserve"> </w:t>
      </w:r>
      <w:r>
        <w:t xml:space="preserve">vers la </w:t>
      </w:r>
      <w:r w:rsidRPr="007C51FE">
        <w:t>droite</w:t>
      </w:r>
      <w:r>
        <w:t>,</w:t>
      </w:r>
      <w:r w:rsidRPr="007C51FE">
        <w:t xml:space="preserve"> </w:t>
      </w:r>
    </w:p>
    <w:p w14:paraId="2AF23C22" w14:textId="7E2CFCAA" w:rsidR="00FA03C2" w:rsidRPr="007C51FE" w:rsidRDefault="00FA03C2" w:rsidP="00FA03C2">
      <w:pPr>
        <w:pStyle w:val="Paragraphedeliste"/>
        <w:numPr>
          <w:ilvl w:val="0"/>
          <w:numId w:val="21"/>
        </w:numPr>
        <w:jc w:val="both"/>
      </w:pPr>
      <w:r>
        <w:t xml:space="preserve">un effet </w:t>
      </w:r>
      <w:r w:rsidRPr="007C51FE">
        <w:t xml:space="preserve">miroir </w:t>
      </w:r>
      <w:r>
        <w:t xml:space="preserve">combiné à un </w:t>
      </w:r>
      <w:r w:rsidRPr="007C51FE">
        <w:t xml:space="preserve">décalage </w:t>
      </w:r>
      <w:r>
        <w:t>de 20</w:t>
      </w:r>
      <w:r w:rsidRPr="007C51FE">
        <w:t xml:space="preserve"> pixel</w:t>
      </w:r>
      <w:r>
        <w:t>s</w:t>
      </w:r>
      <w:r w:rsidRPr="007C51FE">
        <w:t xml:space="preserve"> </w:t>
      </w:r>
      <w:r>
        <w:t xml:space="preserve">vers la </w:t>
      </w:r>
      <w:r w:rsidRPr="007C51FE">
        <w:t>gauche</w:t>
      </w:r>
      <w:r>
        <w:t>.</w:t>
      </w:r>
    </w:p>
    <w:p w14:paraId="5BE76B5F" w14:textId="3FB69E65" w:rsidR="0077472A" w:rsidRDefault="0077472A" w:rsidP="007C51FE">
      <w:pPr>
        <w:pStyle w:val="Titre3"/>
        <w:spacing w:before="0" w:line="240" w:lineRule="auto"/>
        <w:rPr>
          <w:rFonts w:eastAsiaTheme="minorHAnsi" w:cstheme="minorBidi"/>
          <w:color w:val="auto"/>
          <w:sz w:val="24"/>
          <w:szCs w:val="22"/>
        </w:rPr>
      </w:pPr>
      <w:bookmarkStart w:id="108" w:name="_Toc105675617"/>
    </w:p>
    <w:p w14:paraId="3F2FB5BB" w14:textId="473FB2CC" w:rsidR="00EF4F33" w:rsidRDefault="00EF4F33" w:rsidP="00DD7ECE"/>
    <w:p w14:paraId="7AD98A13" w14:textId="71BB2515" w:rsidR="00EF4F33" w:rsidRDefault="00EF4F33">
      <w:r>
        <w:rPr>
          <w:noProof/>
          <w:lang w:eastAsia="fr-FR"/>
        </w:rPr>
        <w:drawing>
          <wp:anchor distT="0" distB="0" distL="114300" distR="114300" simplePos="0" relativeHeight="251675136" behindDoc="0" locked="0" layoutInCell="1" allowOverlap="1" wp14:anchorId="5400EC46" wp14:editId="3B25DE9E">
            <wp:simplePos x="0" y="0"/>
            <wp:positionH relativeFrom="margin">
              <wp:posOffset>540044</wp:posOffset>
            </wp:positionH>
            <wp:positionV relativeFrom="paragraph">
              <wp:posOffset>50933</wp:posOffset>
            </wp:positionV>
            <wp:extent cx="5206185" cy="3267075"/>
            <wp:effectExtent l="0" t="0" r="13970" b="9525"/>
            <wp:wrapNone/>
            <wp:docPr id="41" name="Graphique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br w:type="page"/>
      </w:r>
    </w:p>
    <w:p w14:paraId="74E575E5" w14:textId="0D2FDCB2" w:rsidR="00EF4F33" w:rsidRDefault="00EF4F33" w:rsidP="00DD7ECE">
      <w:pPr>
        <w:rPr>
          <w:ins w:id="109" w:author="LACROIX Mathieu" w:date="2022-06-13T14:07:00Z"/>
        </w:rPr>
      </w:pPr>
      <w:r>
        <w:rPr>
          <w:noProof/>
          <w:lang w:eastAsia="fr-FR"/>
        </w:rPr>
        <w:drawing>
          <wp:anchor distT="0" distB="0" distL="114300" distR="114300" simplePos="0" relativeHeight="251676160" behindDoc="0" locked="0" layoutInCell="1" allowOverlap="1" wp14:anchorId="4012459F" wp14:editId="2C63DE14">
            <wp:simplePos x="0" y="0"/>
            <wp:positionH relativeFrom="margin">
              <wp:align>center</wp:align>
            </wp:positionH>
            <wp:positionV relativeFrom="paragraph">
              <wp:posOffset>-4445</wp:posOffset>
            </wp:positionV>
            <wp:extent cx="5010150" cy="3324225"/>
            <wp:effectExtent l="0" t="0" r="0" b="9525"/>
            <wp:wrapNone/>
            <wp:docPr id="42" name="Graphique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p>
    <w:p w14:paraId="003255BC" w14:textId="77777777" w:rsidR="00EF4F33" w:rsidRDefault="00EF4F33">
      <w:pPr>
        <w:rPr>
          <w:ins w:id="110" w:author="LACROIX Mathieu" w:date="2022-06-13T14:07:00Z"/>
        </w:rPr>
      </w:pPr>
      <w:ins w:id="111" w:author="LACROIX Mathieu" w:date="2022-06-13T14:07:00Z">
        <w:r>
          <w:br w:type="page"/>
        </w:r>
      </w:ins>
    </w:p>
    <w:p w14:paraId="3265F9E0" w14:textId="77777777" w:rsidR="00FA03C2" w:rsidRPr="00FA03C2" w:rsidRDefault="00FA03C2" w:rsidP="00DD7ECE"/>
    <w:p w14:paraId="5D4B19D0" w14:textId="7823B394" w:rsidR="007C51FE" w:rsidRDefault="007C51FE" w:rsidP="007C51FE">
      <w:pPr>
        <w:pStyle w:val="Titre3"/>
        <w:spacing w:before="0" w:line="240" w:lineRule="auto"/>
      </w:pPr>
      <w:bookmarkStart w:id="112" w:name="_Toc106104357"/>
      <w:r>
        <w:t>Conception du model</w:t>
      </w:r>
      <w:bookmarkEnd w:id="108"/>
      <w:bookmarkEnd w:id="112"/>
    </w:p>
    <w:p w14:paraId="07349195" w14:textId="1E3FA088" w:rsidR="00D64F85" w:rsidRDefault="00D64F85" w:rsidP="00D64F85"/>
    <w:p w14:paraId="546485DC" w14:textId="5C14F362" w:rsidR="00016518" w:rsidRDefault="00F62BF2" w:rsidP="00016518">
      <w:pPr>
        <w:spacing w:line="360" w:lineRule="auto"/>
        <w:jc w:val="both"/>
      </w:pPr>
      <w:r>
        <w:t xml:space="preserve">Pour concevoir </w:t>
      </w:r>
      <w:r w:rsidR="0077472A">
        <w:t xml:space="preserve">notre </w:t>
      </w:r>
      <w:r>
        <w:t>modèle</w:t>
      </w:r>
      <w:r w:rsidR="0077472A">
        <w:t>,</w:t>
      </w:r>
      <w:r w:rsidR="00016518">
        <w:t xml:space="preserve"> nous avons utilisé les librairies </w:t>
      </w:r>
      <w:proofErr w:type="spellStart"/>
      <w:r w:rsidR="00016518">
        <w:t>TensorFlow</w:t>
      </w:r>
      <w:proofErr w:type="spellEnd"/>
      <w:r w:rsidR="00016518">
        <w:t xml:space="preserve"> et </w:t>
      </w:r>
      <w:proofErr w:type="spellStart"/>
      <w:r w:rsidR="00016518">
        <w:t>Keras</w:t>
      </w:r>
      <w:proofErr w:type="spellEnd"/>
      <w:r w:rsidR="00016518">
        <w:t xml:space="preserve">, qui sont 2 outils utilisés dans le Machine Learning. </w:t>
      </w:r>
    </w:p>
    <w:p w14:paraId="6E48EA78" w14:textId="77777777" w:rsidR="00DD7ECE" w:rsidRDefault="00016518" w:rsidP="00016518">
      <w:pPr>
        <w:spacing w:line="360" w:lineRule="auto"/>
        <w:jc w:val="both"/>
      </w:pPr>
      <w:r>
        <w:t xml:space="preserve">Nous avons commencé par </w:t>
      </w:r>
      <w:r w:rsidR="00714CCB">
        <w:t>définir le pourcentage d’images utilisées pour entrainer le modèle. Ici nous avons retenu 80%</w:t>
      </w:r>
      <w:r>
        <w:t xml:space="preserve"> du jeu de données d’images</w:t>
      </w:r>
      <w:r w:rsidR="00714CCB">
        <w:t>.</w:t>
      </w:r>
    </w:p>
    <w:p w14:paraId="1DFCA4C5" w14:textId="77777777" w:rsidR="00DD7ECE" w:rsidRDefault="00714CCB" w:rsidP="00016518">
      <w:pPr>
        <w:spacing w:line="360" w:lineRule="auto"/>
        <w:jc w:val="both"/>
        <w:rPr>
          <w:ins w:id="113" w:author="arnaud lacroix" w:date="2022-06-11T09:33:00Z"/>
        </w:rPr>
      </w:pPr>
      <w:r>
        <w:t xml:space="preserve">Les images restantes ont </w:t>
      </w:r>
      <w:r w:rsidR="00016518">
        <w:t xml:space="preserve">été </w:t>
      </w:r>
      <w:r>
        <w:t>utilisées pour valider le modèle.</w:t>
      </w:r>
    </w:p>
    <w:p w14:paraId="53CBF7DC" w14:textId="1783B6CF" w:rsidR="00714CCB" w:rsidRDefault="00714CCB" w:rsidP="00016518">
      <w:pPr>
        <w:spacing w:line="360" w:lineRule="auto"/>
        <w:jc w:val="both"/>
      </w:pPr>
      <w:r>
        <w:t>Il est important de ne pas utiliser une même image pour l’entrainement et la validation du modèle.</w:t>
      </w:r>
    </w:p>
    <w:p w14:paraId="33C7ED6A" w14:textId="58C10B23" w:rsidR="0022079B" w:rsidRDefault="00016518" w:rsidP="00F72ABE">
      <w:pPr>
        <w:spacing w:line="360" w:lineRule="auto"/>
        <w:jc w:val="both"/>
      </w:pPr>
      <w:r>
        <w:t xml:space="preserve">Nous avons ensuite </w:t>
      </w:r>
      <w:r w:rsidR="00DD7ECE">
        <w:t xml:space="preserve">indiqué </w:t>
      </w:r>
      <w:r w:rsidR="00DC09E1">
        <w:t>les paramètres</w:t>
      </w:r>
      <w:r w:rsidR="0022079B">
        <w:t xml:space="preserve"> </w:t>
      </w:r>
      <w:r w:rsidR="00DC09E1">
        <w:t xml:space="preserve">du </w:t>
      </w:r>
      <w:r w:rsidR="0022079B">
        <w:t>jeu de donnée</w:t>
      </w:r>
      <w:r>
        <w:t>s</w:t>
      </w:r>
      <w:r w:rsidR="0022079B">
        <w:t xml:space="preserve"> d’entraînement</w:t>
      </w:r>
      <w:r>
        <w:t>, à savoir</w:t>
      </w:r>
      <w:r w:rsidR="0022079B">
        <w:t xml:space="preserve"> : </w:t>
      </w:r>
    </w:p>
    <w:p w14:paraId="535E8D3E" w14:textId="2D9F1293" w:rsidR="0022079B" w:rsidRDefault="00DD7ECE" w:rsidP="0022079B">
      <w:pPr>
        <w:pStyle w:val="Paragraphedeliste"/>
        <w:numPr>
          <w:ilvl w:val="0"/>
          <w:numId w:val="23"/>
        </w:numPr>
        <w:spacing w:line="360" w:lineRule="auto"/>
        <w:jc w:val="both"/>
      </w:pPr>
      <w:r>
        <w:t xml:space="preserve">le </w:t>
      </w:r>
      <w:r w:rsidR="0022079B">
        <w:t xml:space="preserve">pourcentage </w:t>
      </w:r>
      <w:r>
        <w:t xml:space="preserve">de 80% retenu </w:t>
      </w:r>
      <w:r w:rsidR="0022079B">
        <w:t>précédemment</w:t>
      </w:r>
      <w:r w:rsidR="00016518">
        <w:t>,</w:t>
      </w:r>
    </w:p>
    <w:p w14:paraId="3C591BF4" w14:textId="6BA90544" w:rsidR="0022079B" w:rsidRDefault="00DD7ECE" w:rsidP="0022079B">
      <w:pPr>
        <w:pStyle w:val="Paragraphedeliste"/>
        <w:numPr>
          <w:ilvl w:val="0"/>
          <w:numId w:val="23"/>
        </w:numPr>
        <w:spacing w:line="360" w:lineRule="auto"/>
        <w:jc w:val="both"/>
      </w:pPr>
      <w:r>
        <w:t xml:space="preserve">le </w:t>
      </w:r>
      <w:r w:rsidR="00115A75">
        <w:t xml:space="preserve">label </w:t>
      </w:r>
      <w:r>
        <w:t>« </w:t>
      </w:r>
      <w:r w:rsidR="00115A75">
        <w:t>training</w:t>
      </w:r>
      <w:r>
        <w:t> »</w:t>
      </w:r>
      <w:r w:rsidR="00115A75">
        <w:t xml:space="preserve"> pour spécifier que c’est le jeu d’entrainement</w:t>
      </w:r>
      <w:r w:rsidR="00016518">
        <w:t>,</w:t>
      </w:r>
      <w:r w:rsidR="00115A75">
        <w:t xml:space="preserve"> </w:t>
      </w:r>
    </w:p>
    <w:p w14:paraId="520C812E" w14:textId="211CA224" w:rsidR="00115A75" w:rsidRDefault="00115A75" w:rsidP="0022079B">
      <w:pPr>
        <w:pStyle w:val="Paragraphedeliste"/>
        <w:numPr>
          <w:ilvl w:val="0"/>
          <w:numId w:val="23"/>
        </w:numPr>
        <w:spacing w:line="360" w:lineRule="auto"/>
        <w:jc w:val="both"/>
      </w:pPr>
      <w:r>
        <w:t>le mélange des images pour rendre l’entrainement aléatoire</w:t>
      </w:r>
      <w:r w:rsidR="00A81D81">
        <w:t xml:space="preserve"> et ne pas sélectionner</w:t>
      </w:r>
      <w:r>
        <w:t xml:space="preserve"> les mêmes images à chaque fois</w:t>
      </w:r>
      <w:r w:rsidR="00E9528D">
        <w:t>,</w:t>
      </w:r>
    </w:p>
    <w:p w14:paraId="35DE9689" w14:textId="39C4BEB3" w:rsidR="007C51FE" w:rsidRDefault="00DD7ECE" w:rsidP="00D64F85">
      <w:pPr>
        <w:pStyle w:val="Paragraphedeliste"/>
        <w:numPr>
          <w:ilvl w:val="0"/>
          <w:numId w:val="23"/>
        </w:numPr>
        <w:spacing w:line="360" w:lineRule="auto"/>
        <w:jc w:val="both"/>
      </w:pPr>
      <w:r>
        <w:t xml:space="preserve">la </w:t>
      </w:r>
      <w:r w:rsidR="00115A75">
        <w:t>taille des images, pour notre cas 128x128 pixels</w:t>
      </w:r>
      <w:r>
        <w:t>.</w:t>
      </w:r>
    </w:p>
    <w:p w14:paraId="241763B4" w14:textId="77777777" w:rsidR="00E9528D" w:rsidRDefault="00E9528D" w:rsidP="002345F2">
      <w:pPr>
        <w:spacing w:line="360" w:lineRule="auto"/>
        <w:jc w:val="both"/>
      </w:pPr>
    </w:p>
    <w:p w14:paraId="580B59D9" w14:textId="7582AF3F" w:rsidR="00E9528D" w:rsidRDefault="00E9528D" w:rsidP="002345F2">
      <w:pPr>
        <w:spacing w:line="360" w:lineRule="auto"/>
        <w:jc w:val="both"/>
      </w:pPr>
      <w:r>
        <w:t>Les paramètres pour le jeu de données de validation seront identiques sauf le label qui sera défini sur « validation » et non plus « </w:t>
      </w:r>
      <w:r w:rsidR="00DD7ECE">
        <w:t>training </w:t>
      </w:r>
      <w:r>
        <w:t>».</w:t>
      </w:r>
    </w:p>
    <w:p w14:paraId="52879421" w14:textId="187D2388" w:rsidR="00903CD8" w:rsidRDefault="00942F47" w:rsidP="002345F2">
      <w:pPr>
        <w:spacing w:line="360" w:lineRule="auto"/>
        <w:jc w:val="both"/>
      </w:pPr>
      <w:r>
        <w:t>Après avoir paramétr</w:t>
      </w:r>
      <w:r w:rsidR="00E9528D">
        <w:t>é</w:t>
      </w:r>
      <w:r>
        <w:t xml:space="preserve"> les </w:t>
      </w:r>
      <w:r w:rsidR="00E9528D">
        <w:t xml:space="preserve">2 </w:t>
      </w:r>
      <w:r>
        <w:t xml:space="preserve">jeux de données, </w:t>
      </w:r>
      <w:r w:rsidR="00DD7ECE">
        <w:t>nous avons paramétré</w:t>
      </w:r>
      <w:r w:rsidR="007A51F8">
        <w:t xml:space="preserve"> le modèle </w:t>
      </w:r>
      <w:r>
        <w:t>en utilisant les librairies précédemment citées.</w:t>
      </w:r>
    </w:p>
    <w:p w14:paraId="20F730E1" w14:textId="31D85458" w:rsidR="00942F47" w:rsidRDefault="007A51F8" w:rsidP="002345F2">
      <w:pPr>
        <w:spacing w:line="360" w:lineRule="auto"/>
        <w:jc w:val="both"/>
      </w:pPr>
      <w:r>
        <w:t xml:space="preserve">Les paramètres retenus </w:t>
      </w:r>
      <w:r w:rsidR="00DD7ECE">
        <w:t xml:space="preserve">ont été </w:t>
      </w:r>
      <w:r>
        <w:t xml:space="preserve">les suivants : </w:t>
      </w:r>
    </w:p>
    <w:p w14:paraId="2FE94572" w14:textId="480CE633" w:rsidR="006F18CD" w:rsidRDefault="006F18CD" w:rsidP="00A13676">
      <w:pPr>
        <w:pStyle w:val="Paragraphedeliste"/>
        <w:numPr>
          <w:ilvl w:val="0"/>
          <w:numId w:val="24"/>
        </w:numPr>
        <w:spacing w:line="360" w:lineRule="auto"/>
        <w:jc w:val="both"/>
      </w:pPr>
      <w:r>
        <w:t xml:space="preserve">le type de </w:t>
      </w:r>
      <w:r w:rsidR="007A51F8">
        <w:t xml:space="preserve">modèle qui sera </w:t>
      </w:r>
      <w:r w:rsidR="00C06B09">
        <w:t>ici «</w:t>
      </w:r>
      <w:r w:rsidR="007A51F8">
        <w:t> </w:t>
      </w:r>
      <w:proofErr w:type="spellStart"/>
      <w:r w:rsidR="00900468">
        <w:t>sequential</w:t>
      </w:r>
      <w:proofErr w:type="spellEnd"/>
      <w:r w:rsidR="007A51F8">
        <w:t> »</w:t>
      </w:r>
      <w:r w:rsidR="00900468">
        <w:t xml:space="preserve"> </w:t>
      </w:r>
      <w:commentRangeStart w:id="114"/>
      <w:r w:rsidR="00900468">
        <w:t xml:space="preserve">car </w:t>
      </w:r>
      <w:r w:rsidR="002C72DE">
        <w:t>cela défini</w:t>
      </w:r>
      <w:r w:rsidR="007A51F8">
        <w:t>t</w:t>
      </w:r>
      <w:r w:rsidR="002C72DE">
        <w:t xml:space="preserve"> le réseau de neurone par couche </w:t>
      </w:r>
      <w:commentRangeEnd w:id="114"/>
      <w:r w:rsidR="00C06B09">
        <w:rPr>
          <w:rStyle w:val="Marquedecommentaire"/>
        </w:rPr>
        <w:commentReference w:id="114"/>
      </w:r>
      <w:r w:rsidR="002C72DE">
        <w:t>;</w:t>
      </w:r>
    </w:p>
    <w:p w14:paraId="3E9F40BD" w14:textId="00FBA73B" w:rsidR="00362722" w:rsidRDefault="00362722" w:rsidP="00A13676">
      <w:pPr>
        <w:pStyle w:val="Paragraphedeliste"/>
        <w:numPr>
          <w:ilvl w:val="0"/>
          <w:numId w:val="24"/>
        </w:numPr>
        <w:spacing w:line="360" w:lineRule="auto"/>
        <w:jc w:val="both"/>
      </w:pPr>
      <w:r>
        <w:t xml:space="preserve"> </w:t>
      </w:r>
      <w:r w:rsidR="00E94042">
        <w:t xml:space="preserve">l’utilisation de </w:t>
      </w:r>
      <w:r w:rsidR="00C06B09">
        <w:t xml:space="preserve">la </w:t>
      </w:r>
      <w:r>
        <w:t xml:space="preserve">méthode </w:t>
      </w:r>
      <w:r w:rsidR="00C06B09">
        <w:t>« </w:t>
      </w:r>
      <w:proofErr w:type="spellStart"/>
      <w:r>
        <w:t>rescaling</w:t>
      </w:r>
      <w:proofErr w:type="spellEnd"/>
      <w:r w:rsidR="00C06B09">
        <w:t> »</w:t>
      </w:r>
      <w:r>
        <w:t xml:space="preserve"> </w:t>
      </w:r>
      <w:r w:rsidR="00C06B09">
        <w:t xml:space="preserve"> afin de</w:t>
      </w:r>
      <w:r w:rsidRPr="00362722">
        <w:t xml:space="preserve"> convertir les valeurs des pixels </w:t>
      </w:r>
      <w:r w:rsidR="00A65436">
        <w:t xml:space="preserve">dans une nouvelle plage, ici </w:t>
      </w:r>
      <w:commentRangeStart w:id="115"/>
      <w:commentRangeStart w:id="116"/>
      <w:r w:rsidRPr="00362722">
        <w:t>entre 0 et 1</w:t>
      </w:r>
      <w:commentRangeEnd w:id="115"/>
      <w:r w:rsidR="00C06B09">
        <w:rPr>
          <w:rStyle w:val="Marquedecommentaire"/>
        </w:rPr>
        <w:commentReference w:id="115"/>
      </w:r>
      <w:commentRangeEnd w:id="116"/>
      <w:r w:rsidR="00A65436">
        <w:rPr>
          <w:rStyle w:val="Marquedecommentaire"/>
        </w:rPr>
        <w:commentReference w:id="116"/>
      </w:r>
      <w:r>
        <w:t xml:space="preserve">. </w:t>
      </w:r>
    </w:p>
    <w:p w14:paraId="2812DB96" w14:textId="3FC69304" w:rsidR="00362722" w:rsidRPr="00362722" w:rsidRDefault="005936B2" w:rsidP="00A13676">
      <w:pPr>
        <w:pStyle w:val="Paragraphedeliste"/>
        <w:numPr>
          <w:ilvl w:val="0"/>
          <w:numId w:val="24"/>
        </w:numPr>
        <w:spacing w:line="360" w:lineRule="auto"/>
        <w:jc w:val="both"/>
      </w:pPr>
      <w:r>
        <w:t xml:space="preserve"> </w:t>
      </w:r>
      <w:r w:rsidR="00E94042">
        <w:t xml:space="preserve">l’utilisation de </w:t>
      </w:r>
      <w:r>
        <w:t>la</w:t>
      </w:r>
      <w:r w:rsidR="00362722">
        <w:t xml:space="preserve"> méthode </w:t>
      </w:r>
      <w:r w:rsidR="003A0047">
        <w:t> « </w:t>
      </w:r>
      <w:r w:rsidR="00362722">
        <w:t>Conv2D</w:t>
      </w:r>
      <w:r w:rsidR="003A0047">
        <w:t> »</w:t>
      </w:r>
      <w:r w:rsidR="000C3093">
        <w:t xml:space="preserve"> </w:t>
      </w:r>
      <w:r>
        <w:t>qui</w:t>
      </w:r>
      <w:r w:rsidR="000C3093">
        <w:t xml:space="preserve"> va appliquer des filtres au</w:t>
      </w:r>
      <w:ins w:id="117" w:author="lacroix arnaud" w:date="2022-06-13T19:18:00Z">
        <w:r w:rsidR="000E171F">
          <w:t>x</w:t>
        </w:r>
      </w:ins>
      <w:r w:rsidR="000C3093">
        <w:t xml:space="preserve"> images, ces filtres vont avoir comme but de rendre </w:t>
      </w:r>
      <w:r w:rsidR="00574450">
        <w:t xml:space="preserve">mettre en avant les caractéristiques de </w:t>
      </w:r>
      <w:r w:rsidR="000C3093">
        <w:t>l’image</w:t>
      </w:r>
      <w:r w:rsidR="00574450">
        <w:t xml:space="preserve"> (motif, contour, les formes, …)</w:t>
      </w:r>
      <w:del w:id="118" w:author="LACROIX Mathieu" w:date="2022-06-13T14:12:00Z">
        <w:r w:rsidR="000C3093" w:rsidDel="00574450">
          <w:delText xml:space="preserve"> </w:delText>
        </w:r>
      </w:del>
    </w:p>
    <w:p w14:paraId="39703102" w14:textId="54EECF7A" w:rsidR="00900468" w:rsidRDefault="00412EA1" w:rsidP="00A13676">
      <w:pPr>
        <w:pStyle w:val="Paragraphedeliste"/>
        <w:numPr>
          <w:ilvl w:val="0"/>
          <w:numId w:val="24"/>
        </w:numPr>
        <w:spacing w:line="360" w:lineRule="auto"/>
        <w:jc w:val="both"/>
      </w:pPr>
      <w:r>
        <w:t xml:space="preserve"> </w:t>
      </w:r>
      <w:r w:rsidR="00E94042">
        <w:t xml:space="preserve">l’utilisation de </w:t>
      </w:r>
      <w:r>
        <w:t>la</w:t>
      </w:r>
      <w:r w:rsidR="000C3093">
        <w:t xml:space="preserve"> méthode </w:t>
      </w:r>
      <w:r>
        <w:t> « </w:t>
      </w:r>
      <w:r w:rsidR="000C3093">
        <w:t>MaxPooling2D</w:t>
      </w:r>
      <w:r>
        <w:t> »</w:t>
      </w:r>
      <w:r w:rsidR="000C3093">
        <w:t xml:space="preserve">, </w:t>
      </w:r>
      <w:r w:rsidR="00E94042">
        <w:t xml:space="preserve">qui </w:t>
      </w:r>
      <w:r w:rsidR="000C3093">
        <w:t>va réduire la taille de l’image</w:t>
      </w:r>
      <w:ins w:id="119" w:author="arnaud lacroix" w:date="2022-06-11T09:42:00Z">
        <w:r w:rsidR="00E94042">
          <w:t xml:space="preserve"> </w:t>
        </w:r>
      </w:ins>
      <w:r w:rsidR="000C3093">
        <w:t>à 64x64 pixels</w:t>
      </w:r>
      <w:r w:rsidR="0036626F">
        <w:t xml:space="preserve"> et ainsi permettre de réduire davantage les détails.</w:t>
      </w:r>
    </w:p>
    <w:p w14:paraId="3705BE20" w14:textId="6ECCD413" w:rsidR="003B11B5" w:rsidRDefault="00A13676" w:rsidP="003B11B5">
      <w:pPr>
        <w:spacing w:line="360" w:lineRule="auto"/>
        <w:jc w:val="both"/>
      </w:pPr>
      <w:ins w:id="120" w:author="LACROIX Mathieu" w:date="2022-06-13T10:29:00Z">
        <w:r>
          <w:rPr>
            <w:noProof/>
            <w:lang w:eastAsia="fr-FR"/>
          </w:rPr>
          <mc:AlternateContent>
            <mc:Choice Requires="wps">
              <w:drawing>
                <wp:anchor distT="0" distB="0" distL="114300" distR="114300" simplePos="0" relativeHeight="251670016" behindDoc="0" locked="0" layoutInCell="1" allowOverlap="1" wp14:anchorId="42F0BFBC" wp14:editId="45D1364C">
                  <wp:simplePos x="0" y="0"/>
                  <wp:positionH relativeFrom="column">
                    <wp:posOffset>855980</wp:posOffset>
                  </wp:positionH>
                  <wp:positionV relativeFrom="paragraph">
                    <wp:posOffset>1995170</wp:posOffset>
                  </wp:positionV>
                  <wp:extent cx="4048125" cy="635"/>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4048125" cy="635"/>
                          </a:xfrm>
                          <a:prstGeom prst="rect">
                            <a:avLst/>
                          </a:prstGeom>
                          <a:solidFill>
                            <a:prstClr val="white"/>
                          </a:solidFill>
                          <a:ln>
                            <a:noFill/>
                          </a:ln>
                        </wps:spPr>
                        <wps:txbx>
                          <w:txbxContent>
                            <w:p w14:paraId="421BA11E" w14:textId="4E216BF2" w:rsidR="00C32FD6" w:rsidRPr="00776E53" w:rsidRDefault="00C32FD6" w:rsidP="00A13676">
                              <w:pPr>
                                <w:pStyle w:val="Lgende"/>
                                <w:rPr>
                                  <w:noProof/>
                                  <w:sz w:val="24"/>
                                </w:rPr>
                              </w:pPr>
                              <w:bookmarkStart w:id="121" w:name="_Toc106023748"/>
                              <w:bookmarkStart w:id="122" w:name="_Toc106104252"/>
                              <w:r>
                                <w:t xml:space="preserve">Figure </w:t>
                              </w:r>
                              <w:r>
                                <w:rPr>
                                  <w:noProof/>
                                </w:rPr>
                                <w:fldChar w:fldCharType="begin"/>
                              </w:r>
                              <w:r>
                                <w:rPr>
                                  <w:noProof/>
                                </w:rPr>
                                <w:instrText xml:space="preserve"> SEQ Figure \* ARABIC </w:instrText>
                              </w:r>
                              <w:r>
                                <w:rPr>
                                  <w:noProof/>
                                </w:rPr>
                                <w:fldChar w:fldCharType="separate"/>
                              </w:r>
                              <w:ins w:id="123" w:author="lacroix arnaud" w:date="2022-06-13T18:47:00Z">
                                <w:r w:rsidR="004301D3">
                                  <w:rPr>
                                    <w:noProof/>
                                  </w:rPr>
                                  <w:t>10</w:t>
                                </w:r>
                              </w:ins>
                              <w:ins w:id="124" w:author="LACROIX Mathieu" w:date="2022-06-13T11:17:00Z">
                                <w:del w:id="125" w:author="lacroix arnaud" w:date="2022-06-13T18:24:00Z">
                                  <w:r w:rsidDel="001E222C">
                                    <w:rPr>
                                      <w:noProof/>
                                    </w:rPr>
                                    <w:delText>8</w:delText>
                                  </w:r>
                                </w:del>
                              </w:ins>
                              <w:del w:id="126" w:author="lacroix arnaud" w:date="2022-06-13T18:24:00Z">
                                <w:r w:rsidDel="001E222C">
                                  <w:rPr>
                                    <w:noProof/>
                                  </w:rPr>
                                  <w:delText>7</w:delText>
                                </w:r>
                              </w:del>
                              <w:r>
                                <w:rPr>
                                  <w:noProof/>
                                </w:rPr>
                                <w:fldChar w:fldCharType="end"/>
                              </w:r>
                              <w:r>
                                <w:t xml:space="preserve"> : Fonctionnement du réseau de neurone</w:t>
                              </w:r>
                              <w:bookmarkEnd w:id="121"/>
                              <w:bookmarkEnd w:id="1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0BFBC" id="Zone de texte 36" o:spid="_x0000_s1037" type="#_x0000_t202" style="position:absolute;left:0;text-align:left;margin-left:67.4pt;margin-top:157.1pt;width:318.7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" stroked="f">
                  <v:textbox style="mso-fit-shape-to-text:t" inset="0,0,0,0">
                    <w:txbxContent>
                      <w:p w14:paraId="421BA11E" w14:textId="4E216BF2" w:rsidR="00C32FD6" w:rsidRPr="00776E53" w:rsidRDefault="00C32FD6" w:rsidP="00A13676">
                        <w:pPr>
                          <w:pStyle w:val="Lgende"/>
                          <w:rPr>
                            <w:noProof/>
                            <w:sz w:val="24"/>
                          </w:rPr>
                        </w:pPr>
                        <w:bookmarkStart w:id="127" w:name="_Toc106023748"/>
                        <w:bookmarkStart w:id="128" w:name="_Toc106104252"/>
                        <w:r>
                          <w:t xml:space="preserve">Figure </w:t>
                        </w:r>
                        <w:r>
                          <w:rPr>
                            <w:noProof/>
                          </w:rPr>
                          <w:fldChar w:fldCharType="begin"/>
                        </w:r>
                        <w:r>
                          <w:rPr>
                            <w:noProof/>
                          </w:rPr>
                          <w:instrText xml:space="preserve"> SEQ Figure \* ARABIC </w:instrText>
                        </w:r>
                        <w:r>
                          <w:rPr>
                            <w:noProof/>
                          </w:rPr>
                          <w:fldChar w:fldCharType="separate"/>
                        </w:r>
                        <w:ins w:id="129" w:author="lacroix arnaud" w:date="2022-06-13T18:47:00Z">
                          <w:r w:rsidR="004301D3">
                            <w:rPr>
                              <w:noProof/>
                            </w:rPr>
                            <w:t>10</w:t>
                          </w:r>
                        </w:ins>
                        <w:ins w:id="130" w:author="LACROIX Mathieu" w:date="2022-06-13T11:17:00Z">
                          <w:del w:id="131" w:author="lacroix arnaud" w:date="2022-06-13T18:24:00Z">
                            <w:r w:rsidDel="001E222C">
                              <w:rPr>
                                <w:noProof/>
                              </w:rPr>
                              <w:delText>8</w:delText>
                            </w:r>
                          </w:del>
                        </w:ins>
                        <w:del w:id="132" w:author="lacroix arnaud" w:date="2022-06-13T18:24:00Z">
                          <w:r w:rsidDel="001E222C">
                            <w:rPr>
                              <w:noProof/>
                            </w:rPr>
                            <w:delText>7</w:delText>
                          </w:r>
                        </w:del>
                        <w:r>
                          <w:rPr>
                            <w:noProof/>
                          </w:rPr>
                          <w:fldChar w:fldCharType="end"/>
                        </w:r>
                        <w:r>
                          <w:t xml:space="preserve"> : Fonctionnement du réseau de neurone</w:t>
                        </w:r>
                        <w:bookmarkEnd w:id="127"/>
                        <w:bookmarkEnd w:id="128"/>
                      </w:p>
                    </w:txbxContent>
                  </v:textbox>
                </v:shape>
              </w:pict>
            </mc:Fallback>
          </mc:AlternateContent>
        </w:r>
      </w:ins>
      <w:r>
        <w:rPr>
          <w:noProof/>
          <w:lang w:eastAsia="fr-FR"/>
        </w:rPr>
        <w:drawing>
          <wp:anchor distT="0" distB="0" distL="114300" distR="114300" simplePos="0" relativeHeight="251655680" behindDoc="0" locked="0" layoutInCell="1" allowOverlap="1" wp14:anchorId="5EBD9541" wp14:editId="3729469A">
            <wp:simplePos x="0" y="0"/>
            <wp:positionH relativeFrom="margin">
              <wp:align>center</wp:align>
            </wp:positionH>
            <wp:positionV relativeFrom="paragraph">
              <wp:posOffset>15240</wp:posOffset>
            </wp:positionV>
            <wp:extent cx="4048125" cy="1922859"/>
            <wp:effectExtent l="0" t="0" r="0" b="127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48125" cy="1922859"/>
                    </a:xfrm>
                    <a:prstGeom prst="rect">
                      <a:avLst/>
                    </a:prstGeom>
                    <a:noFill/>
                  </pic:spPr>
                </pic:pic>
              </a:graphicData>
            </a:graphic>
            <wp14:sizeRelH relativeFrom="margin">
              <wp14:pctWidth>0</wp14:pctWidth>
            </wp14:sizeRelH>
            <wp14:sizeRelV relativeFrom="margin">
              <wp14:pctHeight>0</wp14:pctHeight>
            </wp14:sizeRelV>
          </wp:anchor>
        </w:drawing>
      </w:r>
      <w:r w:rsidR="003B11B5">
        <w:rPr>
          <w:noProof/>
          <w:lang w:eastAsia="fr-FR"/>
        </w:rPr>
        <mc:AlternateContent>
          <mc:Choice Requires="wps">
            <w:drawing>
              <wp:inline distT="0" distB="0" distL="0" distR="0" wp14:anchorId="426F4950" wp14:editId="71F359E8">
                <wp:extent cx="308610" cy="308610"/>
                <wp:effectExtent l="0" t="0" r="0" b="0"/>
                <wp:docPr id="16" name="Rectangle 16" descr="Machine learning : comprendre les réseaux de neuro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8B48CD" id="Rectangle 16" o:spid="_x0000_s1026" alt="Machine learning : comprendre les réseaux de neurone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" filled="f" stroked="f">
                <o:lock v:ext="edit" aspectratio="t"/>
                <w10:anchorlock/>
              </v:rect>
            </w:pict>
          </mc:Fallback>
        </mc:AlternateContent>
      </w:r>
    </w:p>
    <w:p w14:paraId="76DFB321" w14:textId="3A0004B0" w:rsidR="003B11B5" w:rsidRDefault="003B11B5">
      <w:r>
        <w:br w:type="page"/>
      </w:r>
    </w:p>
    <w:p w14:paraId="1E1C634E" w14:textId="77777777" w:rsidR="00602384" w:rsidRDefault="00602384" w:rsidP="000C3093">
      <w:pPr>
        <w:spacing w:line="360" w:lineRule="auto"/>
        <w:jc w:val="both"/>
      </w:pPr>
    </w:p>
    <w:p w14:paraId="23A04683" w14:textId="378FFA0C" w:rsidR="00602384" w:rsidRDefault="00602384" w:rsidP="00602384">
      <w:pPr>
        <w:pStyle w:val="Titre3"/>
      </w:pPr>
      <w:bookmarkStart w:id="133" w:name="_Toc105675618"/>
      <w:bookmarkStart w:id="134" w:name="_Toc106104358"/>
      <w:r>
        <w:t>Entraînement des données</w:t>
      </w:r>
      <w:bookmarkEnd w:id="133"/>
      <w:bookmarkEnd w:id="134"/>
    </w:p>
    <w:p w14:paraId="1B634D4F" w14:textId="77777777" w:rsidR="00602384" w:rsidRPr="00602384" w:rsidRDefault="00602384" w:rsidP="00602384"/>
    <w:p w14:paraId="4BBFC01A" w14:textId="775EA9B9" w:rsidR="00C2018A" w:rsidRDefault="00C2018A" w:rsidP="00C2018A">
      <w:pPr>
        <w:spacing w:line="360" w:lineRule="auto"/>
        <w:jc w:val="both"/>
      </w:pPr>
      <w:commentRangeStart w:id="135"/>
      <w:commentRangeStart w:id="136"/>
      <w:r>
        <w:t>A ce stade l’ensemble des paramètres ont été configurés. Le modèle peut donc être compilé puis l’entrainement peut être initialisé.</w:t>
      </w:r>
      <w:commentRangeEnd w:id="135"/>
      <w:r>
        <w:rPr>
          <w:rStyle w:val="Marquedecommentaire"/>
        </w:rPr>
        <w:commentReference w:id="135"/>
      </w:r>
      <w:commentRangeEnd w:id="136"/>
      <w:r w:rsidR="00A13676">
        <w:rPr>
          <w:rStyle w:val="Marquedecommentaire"/>
        </w:rPr>
        <w:commentReference w:id="136"/>
      </w:r>
    </w:p>
    <w:p w14:paraId="25DFA416" w14:textId="5EF8DB68" w:rsidR="00895E67" w:rsidRDefault="00602384" w:rsidP="000C3093">
      <w:pPr>
        <w:spacing w:line="360" w:lineRule="auto"/>
        <w:jc w:val="both"/>
      </w:pPr>
      <w:r>
        <w:t xml:space="preserve">Pour entraîner </w:t>
      </w:r>
      <w:r w:rsidR="00895E67">
        <w:t>le model</w:t>
      </w:r>
      <w:r w:rsidR="00B379D0">
        <w:t>, nous avons défini  le nombre</w:t>
      </w:r>
      <w:r w:rsidR="00895E67">
        <w:t xml:space="preserve"> de répétition</w:t>
      </w:r>
      <w:r w:rsidR="00B379D0">
        <w:t>s</w:t>
      </w:r>
      <w:r w:rsidR="00895E67">
        <w:t xml:space="preserve"> </w:t>
      </w:r>
      <w:r w:rsidR="00997194">
        <w:t>« </w:t>
      </w:r>
      <w:commentRangeStart w:id="137"/>
      <w:proofErr w:type="spellStart"/>
      <w:r w:rsidR="00895E67">
        <w:t>epochs</w:t>
      </w:r>
      <w:commentRangeEnd w:id="137"/>
      <w:proofErr w:type="spellEnd"/>
      <w:r w:rsidR="0036456A">
        <w:rPr>
          <w:rStyle w:val="Marquedecommentaire"/>
        </w:rPr>
        <w:commentReference w:id="137"/>
      </w:r>
      <w:r w:rsidR="00997194">
        <w:t> »</w:t>
      </w:r>
      <w:r w:rsidR="00895E67">
        <w:t xml:space="preserve">, </w:t>
      </w:r>
      <w:r w:rsidR="004556B2">
        <w:t xml:space="preserve">plus ce </w:t>
      </w:r>
      <w:r w:rsidR="00895E67">
        <w:t xml:space="preserve">nombre est élevé </w:t>
      </w:r>
      <w:r w:rsidR="004556B2">
        <w:t>plus</w:t>
      </w:r>
      <w:r w:rsidR="00895E67">
        <w:t xml:space="preserve"> le model </w:t>
      </w:r>
      <w:r w:rsidR="004556B2">
        <w:t xml:space="preserve">est </w:t>
      </w:r>
      <w:r w:rsidR="00895E67">
        <w:t xml:space="preserve">sera précis. </w:t>
      </w:r>
      <w:r w:rsidR="008D6F74">
        <w:t xml:space="preserve">Après cet entrainement on va afficher les résultats avec la librairie </w:t>
      </w:r>
      <w:proofErr w:type="spellStart"/>
      <w:r w:rsidR="008D6F74">
        <w:t>Plotly</w:t>
      </w:r>
      <w:proofErr w:type="spellEnd"/>
      <w:r w:rsidR="008D6F74">
        <w:t xml:space="preserve"> </w:t>
      </w:r>
    </w:p>
    <w:p w14:paraId="4856847A" w14:textId="2797C320" w:rsidR="008D6F74" w:rsidRDefault="008D6F74" w:rsidP="000C3093">
      <w:pPr>
        <w:spacing w:line="360" w:lineRule="auto"/>
        <w:jc w:val="both"/>
      </w:pPr>
    </w:p>
    <w:p w14:paraId="0909C246" w14:textId="77777777" w:rsidR="00942F47" w:rsidRDefault="00942F47" w:rsidP="002345F2">
      <w:pPr>
        <w:spacing w:line="360" w:lineRule="auto"/>
        <w:jc w:val="both"/>
      </w:pPr>
    </w:p>
    <w:p w14:paraId="5118869F" w14:textId="3A26A317" w:rsidR="008D6F74" w:rsidRDefault="00A13676" w:rsidP="002345F2">
      <w:pPr>
        <w:spacing w:line="360" w:lineRule="auto"/>
        <w:jc w:val="both"/>
      </w:pPr>
      <w:ins w:id="138" w:author="LACROIX Mathieu" w:date="2022-06-13T10:36:00Z">
        <w:r>
          <w:rPr>
            <w:noProof/>
            <w:lang w:eastAsia="fr-FR"/>
          </w:rPr>
          <mc:AlternateContent>
            <mc:Choice Requires="wps">
              <w:drawing>
                <wp:anchor distT="0" distB="0" distL="114300" distR="114300" simplePos="0" relativeHeight="251671040" behindDoc="0" locked="0" layoutInCell="1" allowOverlap="1" wp14:anchorId="774B7B40" wp14:editId="576A5B8E">
                  <wp:simplePos x="0" y="0"/>
                  <wp:positionH relativeFrom="column">
                    <wp:posOffset>654685</wp:posOffset>
                  </wp:positionH>
                  <wp:positionV relativeFrom="paragraph">
                    <wp:posOffset>3489325</wp:posOffset>
                  </wp:positionV>
                  <wp:extent cx="3825240" cy="635"/>
                  <wp:effectExtent l="0" t="0" r="0" b="0"/>
                  <wp:wrapNone/>
                  <wp:docPr id="37" name="Zone de texte 37"/>
                  <wp:cNvGraphicFramePr/>
                  <a:graphic xmlns:a="http://schemas.openxmlformats.org/drawingml/2006/main">
                    <a:graphicData uri="http://schemas.microsoft.com/office/word/2010/wordprocessingShape">
                      <wps:wsp>
                        <wps:cNvSpPr txBox="1"/>
                        <wps:spPr>
                          <a:xfrm>
                            <a:off x="0" y="0"/>
                            <a:ext cx="3825240" cy="635"/>
                          </a:xfrm>
                          <a:prstGeom prst="rect">
                            <a:avLst/>
                          </a:prstGeom>
                          <a:solidFill>
                            <a:prstClr val="white"/>
                          </a:solidFill>
                          <a:ln>
                            <a:noFill/>
                          </a:ln>
                        </wps:spPr>
                        <wps:txbx>
                          <w:txbxContent>
                            <w:p w14:paraId="2C87BA2B" w14:textId="6810A68F" w:rsidR="00C32FD6" w:rsidRPr="00CA1363" w:rsidRDefault="00C32FD6" w:rsidP="005D13BB">
                              <w:pPr>
                                <w:pStyle w:val="Lgende"/>
                                <w:rPr>
                                  <w:noProof/>
                                  <w:sz w:val="24"/>
                                </w:rPr>
                              </w:pPr>
                              <w:bookmarkStart w:id="139" w:name="_Toc106023749"/>
                              <w:bookmarkStart w:id="140" w:name="_Toc106104253"/>
                              <w:r>
                                <w:t xml:space="preserve">Figure </w:t>
                              </w:r>
                              <w:r>
                                <w:rPr>
                                  <w:noProof/>
                                </w:rPr>
                                <w:fldChar w:fldCharType="begin"/>
                              </w:r>
                              <w:r>
                                <w:rPr>
                                  <w:noProof/>
                                </w:rPr>
                                <w:instrText xml:space="preserve"> SEQ Figure \* ARABIC </w:instrText>
                              </w:r>
                              <w:r>
                                <w:rPr>
                                  <w:noProof/>
                                </w:rPr>
                                <w:fldChar w:fldCharType="separate"/>
                              </w:r>
                              <w:ins w:id="141" w:author="lacroix arnaud" w:date="2022-06-13T18:47:00Z">
                                <w:r w:rsidR="004301D3">
                                  <w:rPr>
                                    <w:noProof/>
                                  </w:rPr>
                                  <w:t>11</w:t>
                                </w:r>
                              </w:ins>
                              <w:r>
                                <w:rPr>
                                  <w:noProof/>
                                </w:rPr>
                                <w:fldChar w:fldCharType="end"/>
                              </w:r>
                              <w:r>
                                <w:t xml:space="preserve"> : résultat de l'entraînement de notre model</w:t>
                              </w:r>
                              <w:bookmarkEnd w:id="139"/>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4B7B40" id="Zone de texte 37" o:spid="_x0000_s1038" type="#_x0000_t202" style="position:absolute;left:0;text-align:left;margin-left:51.55pt;margin-top:274.75pt;width:301.2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" stroked="f">
                  <v:textbox style="mso-fit-shape-to-text:t" inset="0,0,0,0">
                    <w:txbxContent>
                      <w:p w14:paraId="2C87BA2B" w14:textId="6810A68F" w:rsidR="00C32FD6" w:rsidRPr="00CA1363" w:rsidRDefault="00C32FD6" w:rsidP="005D13BB">
                        <w:pPr>
                          <w:pStyle w:val="Lgende"/>
                          <w:rPr>
                            <w:noProof/>
                            <w:sz w:val="24"/>
                          </w:rPr>
                        </w:pPr>
                        <w:bookmarkStart w:id="142" w:name="_Toc106023749"/>
                        <w:bookmarkStart w:id="143" w:name="_Toc106104253"/>
                        <w:r>
                          <w:t xml:space="preserve">Figure </w:t>
                        </w:r>
                        <w:r>
                          <w:rPr>
                            <w:noProof/>
                          </w:rPr>
                          <w:fldChar w:fldCharType="begin"/>
                        </w:r>
                        <w:r>
                          <w:rPr>
                            <w:noProof/>
                          </w:rPr>
                          <w:instrText xml:space="preserve"> SEQ Figure \* ARABIC </w:instrText>
                        </w:r>
                        <w:r>
                          <w:rPr>
                            <w:noProof/>
                          </w:rPr>
                          <w:fldChar w:fldCharType="separate"/>
                        </w:r>
                        <w:ins w:id="144" w:author="lacroix arnaud" w:date="2022-06-13T18:47:00Z">
                          <w:r w:rsidR="004301D3">
                            <w:rPr>
                              <w:noProof/>
                            </w:rPr>
                            <w:t>11</w:t>
                          </w:r>
                        </w:ins>
                        <w:r>
                          <w:rPr>
                            <w:noProof/>
                          </w:rPr>
                          <w:fldChar w:fldCharType="end"/>
                        </w:r>
                        <w:r>
                          <w:t xml:space="preserve"> : résultat de l'entraînement de notre model</w:t>
                        </w:r>
                        <w:bookmarkEnd w:id="142"/>
                        <w:bookmarkEnd w:id="143"/>
                      </w:p>
                    </w:txbxContent>
                  </v:textbox>
                </v:shape>
              </w:pict>
            </mc:Fallback>
          </mc:AlternateContent>
        </w:r>
      </w:ins>
      <w:r w:rsidR="008D6F74">
        <w:rPr>
          <w:noProof/>
          <w:lang w:eastAsia="fr-FR"/>
        </w:rPr>
        <w:drawing>
          <wp:anchor distT="0" distB="0" distL="114300" distR="114300" simplePos="0" relativeHeight="251652608" behindDoc="0" locked="0" layoutInCell="1" allowOverlap="1" wp14:anchorId="1F4B0371" wp14:editId="1FCD1417">
            <wp:simplePos x="0" y="0"/>
            <wp:positionH relativeFrom="column">
              <wp:posOffset>654685</wp:posOffset>
            </wp:positionH>
            <wp:positionV relativeFrom="paragraph">
              <wp:posOffset>-393065</wp:posOffset>
            </wp:positionV>
            <wp:extent cx="3825240" cy="3825240"/>
            <wp:effectExtent l="0" t="0" r="3810" b="381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25240" cy="3825240"/>
                    </a:xfrm>
                    <a:prstGeom prst="rect">
                      <a:avLst/>
                    </a:prstGeom>
                    <a:noFill/>
                    <a:ln>
                      <a:noFill/>
                    </a:ln>
                  </pic:spPr>
                </pic:pic>
              </a:graphicData>
            </a:graphic>
          </wp:anchor>
        </w:drawing>
      </w:r>
    </w:p>
    <w:p w14:paraId="2D7310AB" w14:textId="77777777" w:rsidR="008D6F74" w:rsidRDefault="008D6F74" w:rsidP="002345F2">
      <w:pPr>
        <w:spacing w:line="360" w:lineRule="auto"/>
        <w:jc w:val="both"/>
      </w:pPr>
    </w:p>
    <w:p w14:paraId="3B416DFA" w14:textId="77777777" w:rsidR="008D6F74" w:rsidRDefault="008D6F74" w:rsidP="002345F2">
      <w:pPr>
        <w:spacing w:line="360" w:lineRule="auto"/>
        <w:jc w:val="both"/>
      </w:pPr>
    </w:p>
    <w:p w14:paraId="1BCB8291" w14:textId="1E57A608" w:rsidR="008D6F74" w:rsidRDefault="008D6F74" w:rsidP="002345F2">
      <w:pPr>
        <w:spacing w:line="360" w:lineRule="auto"/>
        <w:jc w:val="both"/>
      </w:pPr>
    </w:p>
    <w:p w14:paraId="2706FFAA" w14:textId="77777777" w:rsidR="008D6F74" w:rsidRDefault="008D6F74" w:rsidP="002345F2">
      <w:pPr>
        <w:spacing w:line="360" w:lineRule="auto"/>
        <w:jc w:val="both"/>
      </w:pPr>
    </w:p>
    <w:p w14:paraId="34298B09" w14:textId="77777777" w:rsidR="008D6F74" w:rsidRDefault="008D6F74" w:rsidP="002345F2">
      <w:pPr>
        <w:spacing w:line="360" w:lineRule="auto"/>
        <w:jc w:val="both"/>
      </w:pPr>
    </w:p>
    <w:p w14:paraId="601FACCF" w14:textId="266E7D0E" w:rsidR="008D6F74" w:rsidRDefault="008D6F74" w:rsidP="002345F2">
      <w:pPr>
        <w:spacing w:line="360" w:lineRule="auto"/>
        <w:jc w:val="both"/>
      </w:pPr>
    </w:p>
    <w:p w14:paraId="2CB017C5" w14:textId="77777777" w:rsidR="008D6F74" w:rsidRDefault="008D6F74" w:rsidP="002345F2">
      <w:pPr>
        <w:spacing w:line="360" w:lineRule="auto"/>
        <w:jc w:val="both"/>
      </w:pPr>
    </w:p>
    <w:p w14:paraId="0342802F" w14:textId="52C55D23" w:rsidR="008D6F74" w:rsidRDefault="008D6F74" w:rsidP="002345F2">
      <w:pPr>
        <w:spacing w:line="360" w:lineRule="auto"/>
        <w:jc w:val="both"/>
        <w:rPr>
          <w:ins w:id="145" w:author="LACROIX Mathieu" w:date="2022-06-13T10:36:00Z"/>
        </w:rPr>
      </w:pPr>
    </w:p>
    <w:p w14:paraId="7892ED8A" w14:textId="77777777" w:rsidR="00A13676" w:rsidRDefault="00A13676" w:rsidP="002345F2">
      <w:pPr>
        <w:spacing w:line="360" w:lineRule="auto"/>
        <w:jc w:val="both"/>
      </w:pPr>
    </w:p>
    <w:p w14:paraId="4D516146" w14:textId="09B07FA5" w:rsidR="008D6F74" w:rsidRDefault="008D6F74" w:rsidP="002345F2">
      <w:pPr>
        <w:spacing w:line="360" w:lineRule="auto"/>
        <w:jc w:val="both"/>
      </w:pPr>
    </w:p>
    <w:p w14:paraId="58C5900C" w14:textId="7F483F0E" w:rsidR="004556B2" w:rsidRDefault="004556B2" w:rsidP="004556B2">
      <w:pPr>
        <w:spacing w:line="360" w:lineRule="auto"/>
        <w:jc w:val="both"/>
      </w:pPr>
      <w:r>
        <w:t xml:space="preserve">Cette opération peut être répétée plusieurs fois en partant du modèle déjà entrainé afin de rendre celui-ci de plus en plus en plus précis. </w:t>
      </w:r>
    </w:p>
    <w:p w14:paraId="2D2AFEEC" w14:textId="27D2311C" w:rsidR="003B11B5" w:rsidRDefault="003B11B5">
      <w:r>
        <w:br w:type="page"/>
      </w:r>
    </w:p>
    <w:p w14:paraId="45B2C382" w14:textId="77777777" w:rsidR="002345F2" w:rsidRPr="00D64F85" w:rsidRDefault="002345F2" w:rsidP="002345F2">
      <w:pPr>
        <w:spacing w:line="360" w:lineRule="auto"/>
        <w:jc w:val="both"/>
      </w:pPr>
    </w:p>
    <w:p w14:paraId="37C8722E" w14:textId="45FA33E2" w:rsidR="000C779F" w:rsidRDefault="005C1586" w:rsidP="005C1586">
      <w:pPr>
        <w:pStyle w:val="Titre3"/>
        <w:spacing w:before="0" w:line="240" w:lineRule="auto"/>
      </w:pPr>
      <w:bookmarkStart w:id="146" w:name="_Toc105675619"/>
      <w:bookmarkStart w:id="147" w:name="_Toc106104359"/>
      <w:r>
        <w:t>Elaboration du jeu de test</w:t>
      </w:r>
      <w:bookmarkEnd w:id="146"/>
      <w:bookmarkEnd w:id="147"/>
    </w:p>
    <w:p w14:paraId="185CBD30" w14:textId="7DFCC849" w:rsidR="007C51FE" w:rsidRPr="007C51FE" w:rsidRDefault="007C51FE" w:rsidP="007C51FE"/>
    <w:p w14:paraId="20BA4BC3" w14:textId="103481E6" w:rsidR="00CD62ED" w:rsidRDefault="00CD62ED" w:rsidP="000C02D1">
      <w:pPr>
        <w:spacing w:line="360" w:lineRule="auto"/>
        <w:jc w:val="both"/>
      </w:pPr>
      <w:r>
        <w:t xml:space="preserve">Maintenant que l’entrainement du modèle est finalisé, nous avons testé ce dernier à l’aide d’autres images afin d’évaluer sa précision. Chaque image testée devait </w:t>
      </w:r>
      <w:r w:rsidR="00D61249">
        <w:t xml:space="preserve">obtenir en donnée de sortie un nom de classe et un </w:t>
      </w:r>
      <w:commentRangeStart w:id="148"/>
      <w:r w:rsidR="00D61249">
        <w:t>pourcentage</w:t>
      </w:r>
      <w:commentRangeEnd w:id="148"/>
      <w:r w:rsidR="00D61249">
        <w:rPr>
          <w:rStyle w:val="Marquedecommentaire"/>
        </w:rPr>
        <w:commentReference w:id="148"/>
      </w:r>
      <w:r w:rsidR="00A13676">
        <w:t xml:space="preserve"> </w:t>
      </w:r>
      <w:r w:rsidR="00A13676" w:rsidRPr="00013E1A">
        <w:rPr>
          <w:highlight w:val="yellow"/>
          <w:rPrChange w:id="149" w:author="LACROIX Mathieu" w:date="2022-06-13T14:54:00Z">
            <w:rPr/>
          </w:rPrChange>
        </w:rPr>
        <w:t xml:space="preserve">de fiabilité </w:t>
      </w:r>
      <w:r w:rsidR="005D13BB" w:rsidRPr="00013E1A">
        <w:rPr>
          <w:highlight w:val="yellow"/>
          <w:rPrChange w:id="150" w:author="LACROIX Mathieu" w:date="2022-06-13T14:54:00Z">
            <w:rPr/>
          </w:rPrChange>
        </w:rPr>
        <w:t>correspondant à la classe donnée.</w:t>
      </w:r>
    </w:p>
    <w:p w14:paraId="0944AB1B" w14:textId="22EC9527" w:rsidR="00ED543E" w:rsidRDefault="00D61249" w:rsidP="000C02D1">
      <w:pPr>
        <w:spacing w:line="360" w:lineRule="auto"/>
        <w:jc w:val="both"/>
      </w:pPr>
      <w:r>
        <w:t>Ci-dessous un extrait des résultats obtenus :</w:t>
      </w:r>
    </w:p>
    <w:p w14:paraId="6E789F9C" w14:textId="51282B2E" w:rsidR="00D61249" w:rsidRDefault="005D13BB" w:rsidP="000C02D1">
      <w:pPr>
        <w:spacing w:line="360" w:lineRule="auto"/>
        <w:jc w:val="both"/>
      </w:pPr>
      <w:r>
        <w:rPr>
          <w:noProof/>
          <w:lang w:eastAsia="fr-FR"/>
        </w:rPr>
        <mc:AlternateContent>
          <mc:Choice Requires="wps">
            <w:drawing>
              <wp:anchor distT="0" distB="0" distL="114300" distR="114300" simplePos="0" relativeHeight="251672064" behindDoc="0" locked="0" layoutInCell="1" allowOverlap="1" wp14:anchorId="0D0D6F3D" wp14:editId="7547F4E4">
                <wp:simplePos x="0" y="0"/>
                <wp:positionH relativeFrom="column">
                  <wp:posOffset>922020</wp:posOffset>
                </wp:positionH>
                <wp:positionV relativeFrom="paragraph">
                  <wp:posOffset>3438525</wp:posOffset>
                </wp:positionV>
                <wp:extent cx="3619500" cy="635"/>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566ECA74" w14:textId="2BF041FF" w:rsidR="00C32FD6" w:rsidRPr="00CF278D" w:rsidRDefault="00C32FD6" w:rsidP="00574450">
                            <w:pPr>
                              <w:pStyle w:val="Lgende"/>
                              <w:rPr>
                                <w:noProof/>
                                <w:sz w:val="24"/>
                              </w:rPr>
                            </w:pPr>
                            <w:bookmarkStart w:id="151" w:name="_Toc106023750"/>
                            <w:bookmarkStart w:id="152" w:name="_Toc106104254"/>
                            <w:r>
                              <w:t xml:space="preserve">Figure </w:t>
                            </w:r>
                            <w:r>
                              <w:rPr>
                                <w:noProof/>
                              </w:rPr>
                              <w:fldChar w:fldCharType="begin"/>
                            </w:r>
                            <w:r>
                              <w:rPr>
                                <w:noProof/>
                              </w:rPr>
                              <w:instrText xml:space="preserve"> SEQ Figure \* ARABIC </w:instrText>
                            </w:r>
                            <w:r>
                              <w:rPr>
                                <w:noProof/>
                              </w:rPr>
                              <w:fldChar w:fldCharType="separate"/>
                            </w:r>
                            <w:ins w:id="153" w:author="lacroix arnaud" w:date="2022-06-13T18:47:00Z">
                              <w:r w:rsidR="004301D3">
                                <w:rPr>
                                  <w:noProof/>
                                </w:rPr>
                                <w:t>12</w:t>
                              </w:r>
                            </w:ins>
                            <w:del w:id="154" w:author="lacroix arnaud" w:date="2022-06-13T18:24:00Z">
                              <w:r w:rsidDel="001E222C">
                                <w:rPr>
                                  <w:noProof/>
                                </w:rPr>
                                <w:delText>10</w:delText>
                              </w:r>
                            </w:del>
                            <w:r>
                              <w:rPr>
                                <w:noProof/>
                              </w:rPr>
                              <w:fldChar w:fldCharType="end"/>
                            </w:r>
                            <w:r>
                              <w:t xml:space="preserve"> : résultats des test de notre model</w:t>
                            </w:r>
                            <w:bookmarkEnd w:id="151"/>
                            <w:bookmarkEnd w:id="1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0D6F3D" id="Zone de texte 38" o:spid="_x0000_s1039" type="#_x0000_t202" style="position:absolute;left:0;text-align:left;margin-left:72.6pt;margin-top:270.75pt;width:28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" stroked="f">
                <v:textbox style="mso-fit-shape-to-text:t" inset="0,0,0,0">
                  <w:txbxContent>
                    <w:p w14:paraId="566ECA74" w14:textId="2BF041FF" w:rsidR="00C32FD6" w:rsidRPr="00CF278D" w:rsidRDefault="00C32FD6" w:rsidP="00574450">
                      <w:pPr>
                        <w:pStyle w:val="Lgende"/>
                        <w:rPr>
                          <w:noProof/>
                          <w:sz w:val="24"/>
                        </w:rPr>
                      </w:pPr>
                      <w:bookmarkStart w:id="155" w:name="_Toc106023750"/>
                      <w:bookmarkStart w:id="156" w:name="_Toc106104254"/>
                      <w:r>
                        <w:t xml:space="preserve">Figure </w:t>
                      </w:r>
                      <w:r>
                        <w:rPr>
                          <w:noProof/>
                        </w:rPr>
                        <w:fldChar w:fldCharType="begin"/>
                      </w:r>
                      <w:r>
                        <w:rPr>
                          <w:noProof/>
                        </w:rPr>
                        <w:instrText xml:space="preserve"> SEQ Figure \* ARABIC </w:instrText>
                      </w:r>
                      <w:r>
                        <w:rPr>
                          <w:noProof/>
                        </w:rPr>
                        <w:fldChar w:fldCharType="separate"/>
                      </w:r>
                      <w:ins w:id="157" w:author="lacroix arnaud" w:date="2022-06-13T18:47:00Z">
                        <w:r w:rsidR="004301D3">
                          <w:rPr>
                            <w:noProof/>
                          </w:rPr>
                          <w:t>12</w:t>
                        </w:r>
                      </w:ins>
                      <w:del w:id="158" w:author="lacroix arnaud" w:date="2022-06-13T18:24:00Z">
                        <w:r w:rsidDel="001E222C">
                          <w:rPr>
                            <w:noProof/>
                          </w:rPr>
                          <w:delText>10</w:delText>
                        </w:r>
                      </w:del>
                      <w:r>
                        <w:rPr>
                          <w:noProof/>
                        </w:rPr>
                        <w:fldChar w:fldCharType="end"/>
                      </w:r>
                      <w:r>
                        <w:t xml:space="preserve"> : résultats des test de notre model</w:t>
                      </w:r>
                      <w:bookmarkEnd w:id="155"/>
                      <w:bookmarkEnd w:id="156"/>
                    </w:p>
                  </w:txbxContent>
                </v:textbox>
              </v:shape>
            </w:pict>
          </mc:Fallback>
        </mc:AlternateContent>
      </w:r>
      <w:r w:rsidR="00D61249">
        <w:rPr>
          <w:noProof/>
          <w:lang w:eastAsia="fr-FR"/>
        </w:rPr>
        <w:drawing>
          <wp:anchor distT="0" distB="0" distL="114300" distR="114300" simplePos="0" relativeHeight="251653632" behindDoc="0" locked="0" layoutInCell="1" allowOverlap="1" wp14:anchorId="3F621348" wp14:editId="1988851C">
            <wp:simplePos x="0" y="0"/>
            <wp:positionH relativeFrom="margin">
              <wp:posOffset>922020</wp:posOffset>
            </wp:positionH>
            <wp:positionV relativeFrom="paragraph">
              <wp:posOffset>121285</wp:posOffset>
            </wp:positionV>
            <wp:extent cx="3619500" cy="3260575"/>
            <wp:effectExtent l="0" t="0" r="0" b="0"/>
            <wp:wrapNone/>
            <wp:docPr id="15" name="Image 15" descr="Une image contenant texte, oiseau, oiseau de pro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oiseau, oiseau de proie&#10;&#10;Description générée automatiquemen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19500" cy="3260575"/>
                    </a:xfrm>
                    <a:prstGeom prst="rect">
                      <a:avLst/>
                    </a:prstGeom>
                  </pic:spPr>
                </pic:pic>
              </a:graphicData>
            </a:graphic>
            <wp14:sizeRelH relativeFrom="margin">
              <wp14:pctWidth>0</wp14:pctWidth>
            </wp14:sizeRelH>
            <wp14:sizeRelV relativeFrom="margin">
              <wp14:pctHeight>0</wp14:pctHeight>
            </wp14:sizeRelV>
          </wp:anchor>
        </w:drawing>
      </w:r>
    </w:p>
    <w:p w14:paraId="7F03DD47" w14:textId="77777777" w:rsidR="00F87CDA" w:rsidRDefault="00F87CDA"/>
    <w:p w14:paraId="6C18A536" w14:textId="77777777" w:rsidR="00F87CDA" w:rsidRDefault="00F87CDA"/>
    <w:p w14:paraId="3AC15E2B" w14:textId="77777777" w:rsidR="00F87CDA" w:rsidRDefault="00F87CDA"/>
    <w:p w14:paraId="22C29A49" w14:textId="77777777" w:rsidR="00F87CDA" w:rsidRDefault="00F87CDA"/>
    <w:p w14:paraId="005804BE" w14:textId="77777777" w:rsidR="00F87CDA" w:rsidRDefault="00F87CDA"/>
    <w:p w14:paraId="0CF60441" w14:textId="77777777" w:rsidR="00F87CDA" w:rsidRDefault="00F87CDA"/>
    <w:p w14:paraId="4D2BCA6D" w14:textId="77777777" w:rsidR="00F87CDA" w:rsidRDefault="00F87CDA"/>
    <w:p w14:paraId="75FD4510" w14:textId="77777777" w:rsidR="00F87CDA" w:rsidRDefault="00F87CDA"/>
    <w:p w14:paraId="16B4E362" w14:textId="77777777" w:rsidR="00F87CDA" w:rsidRDefault="00F87CDA"/>
    <w:p w14:paraId="2E6E03DE" w14:textId="77777777" w:rsidR="00F87CDA" w:rsidRDefault="00F87CDA"/>
    <w:p w14:paraId="12E0EF9C" w14:textId="77777777" w:rsidR="00F87CDA" w:rsidRDefault="00F87CDA"/>
    <w:p w14:paraId="5A6EE240" w14:textId="753B90A1" w:rsidR="00F87CDA" w:rsidRDefault="00F87CDA"/>
    <w:p w14:paraId="0928793C" w14:textId="1B1D90C7" w:rsidR="008F4E02" w:rsidRDefault="008F4E02" w:rsidP="008F4E02">
      <w:pPr>
        <w:pStyle w:val="Titre3"/>
      </w:pPr>
      <w:bookmarkStart w:id="159" w:name="_Toc106104360"/>
      <w:r>
        <w:t>Conclusion</w:t>
      </w:r>
      <w:bookmarkEnd w:id="159"/>
    </w:p>
    <w:p w14:paraId="5847E846" w14:textId="77777777" w:rsidR="008F4E02" w:rsidRPr="008F4E02" w:rsidRDefault="008F4E02" w:rsidP="008F4E02"/>
    <w:p w14:paraId="41C7A131" w14:textId="7A58390F" w:rsidR="005B4AF8" w:rsidRDefault="00574450" w:rsidP="00574450">
      <w:pPr>
        <w:spacing w:line="360" w:lineRule="auto"/>
        <w:jc w:val="both"/>
        <w:rPr>
          <w:highlight w:val="yellow"/>
        </w:rPr>
      </w:pPr>
      <w:r w:rsidRPr="004709DA">
        <w:rPr>
          <w:highlight w:val="yellow"/>
        </w:rPr>
        <w:t xml:space="preserve">Pour conclure, le développement de cet outil de reconnaissance d’image est plus que </w:t>
      </w:r>
      <w:commentRangeStart w:id="160"/>
      <w:r w:rsidRPr="004709DA">
        <w:rPr>
          <w:highlight w:val="yellow"/>
        </w:rPr>
        <w:t xml:space="preserve">concluant </w:t>
      </w:r>
      <w:commentRangeEnd w:id="160"/>
      <w:r w:rsidRPr="004709DA">
        <w:rPr>
          <w:rStyle w:val="Marquedecommentaire"/>
          <w:highlight w:val="yellow"/>
        </w:rPr>
        <w:commentReference w:id="160"/>
      </w:r>
      <w:r w:rsidRPr="004709DA">
        <w:rPr>
          <w:highlight w:val="yellow"/>
        </w:rPr>
        <w:t xml:space="preserve">, les résultats obtenus lors d’apprentissage de notre modèle et durant ses </w:t>
      </w:r>
      <w:r w:rsidR="004709DA" w:rsidRPr="004709DA">
        <w:rPr>
          <w:highlight w:val="yellow"/>
        </w:rPr>
        <w:t>phases de test démontre sa viabilité. Rapporté à son utilisation sur les graphiques d’acquisitions neutronique, cet outil pourra être utilisé lors de</w:t>
      </w:r>
      <w:r w:rsidR="00013E1A">
        <w:rPr>
          <w:highlight w:val="yellow"/>
        </w:rPr>
        <w:t>s</w:t>
      </w:r>
      <w:r w:rsidR="004709DA" w:rsidRPr="004709DA">
        <w:rPr>
          <w:highlight w:val="yellow"/>
        </w:rPr>
        <w:t xml:space="preserve"> manipulation</w:t>
      </w:r>
      <w:r w:rsidR="00013E1A">
        <w:rPr>
          <w:highlight w:val="yellow"/>
        </w:rPr>
        <w:t>s</w:t>
      </w:r>
      <w:r w:rsidR="004709DA" w:rsidRPr="004709DA">
        <w:rPr>
          <w:highlight w:val="yellow"/>
        </w:rPr>
        <w:t xml:space="preserve"> et dans leurs analyses</w:t>
      </w:r>
      <w:r w:rsidR="00013E1A">
        <w:rPr>
          <w:highlight w:val="yellow"/>
        </w:rPr>
        <w:t xml:space="preserve"> des résultats</w:t>
      </w:r>
      <w:r w:rsidR="004709DA" w:rsidRPr="004709DA">
        <w:rPr>
          <w:highlight w:val="yellow"/>
        </w:rPr>
        <w:t>.</w:t>
      </w:r>
    </w:p>
    <w:p w14:paraId="638539E0" w14:textId="77777777" w:rsidR="005B4AF8" w:rsidRDefault="005B4AF8">
      <w:pPr>
        <w:rPr>
          <w:highlight w:val="yellow"/>
        </w:rPr>
      </w:pPr>
      <w:r>
        <w:rPr>
          <w:highlight w:val="yellow"/>
        </w:rPr>
        <w:br w:type="page"/>
      </w:r>
    </w:p>
    <w:p w14:paraId="1231DEF0" w14:textId="76F40B8A" w:rsidR="008F4E02" w:rsidRDefault="008F4E02" w:rsidP="008F4E02">
      <w:pPr>
        <w:pStyle w:val="Titre2"/>
        <w:rPr>
          <w:highlight w:val="yellow"/>
        </w:rPr>
      </w:pPr>
      <w:bookmarkStart w:id="161" w:name="_Toc106104361"/>
      <w:r>
        <w:rPr>
          <w:highlight w:val="yellow"/>
        </w:rPr>
        <w:t>Conclusion</w:t>
      </w:r>
      <w:bookmarkEnd w:id="161"/>
    </w:p>
    <w:p w14:paraId="0B6BA3E6" w14:textId="77777777" w:rsidR="008F4E02" w:rsidRPr="008F4E02" w:rsidRDefault="008F4E02" w:rsidP="008F4E02">
      <w:pPr>
        <w:rPr>
          <w:highlight w:val="yellow"/>
        </w:rPr>
        <w:pPrChange w:id="162" w:author="Mathieu Lacroix" w:date="2022-06-14T13:02:00Z">
          <w:pPr>
            <w:spacing w:line="360" w:lineRule="auto"/>
            <w:jc w:val="both"/>
          </w:pPr>
        </w:pPrChange>
      </w:pPr>
    </w:p>
    <w:p w14:paraId="19E4BA03" w14:textId="41CDE0B2" w:rsidR="00046677" w:rsidRPr="00046677" w:rsidRDefault="009F45A2">
      <w:pPr>
        <w:spacing w:line="360" w:lineRule="auto"/>
        <w:jc w:val="both"/>
        <w:rPr>
          <w:ins w:id="163" w:author="LACROIX Mathieu" w:date="2022-06-13T15:47:00Z"/>
          <w:highlight w:val="yellow"/>
          <w:rPrChange w:id="164" w:author="LACROIX Mathieu" w:date="2022-06-13T15:50:00Z">
            <w:rPr>
              <w:ins w:id="165" w:author="LACROIX Mathieu" w:date="2022-06-13T15:47:00Z"/>
            </w:rPr>
          </w:rPrChange>
        </w:rPr>
        <w:pPrChange w:id="166" w:author="LACROIX Mathieu" w:date="2022-06-13T15:50:00Z">
          <w:pPr/>
        </w:pPrChange>
      </w:pPr>
      <w:ins w:id="167" w:author="LACROIX Mathieu" w:date="2022-06-13T15:38:00Z">
        <w:r w:rsidRPr="00046677">
          <w:rPr>
            <w:highlight w:val="yellow"/>
            <w:rPrChange w:id="168" w:author="LACROIX Mathieu" w:date="2022-06-13T15:50:00Z">
              <w:rPr/>
            </w:rPrChange>
          </w:rPr>
          <w:t xml:space="preserve">Les objectifs de mon stage </w:t>
        </w:r>
      </w:ins>
      <w:ins w:id="169" w:author="LACROIX Mathieu" w:date="2022-06-13T15:39:00Z">
        <w:r w:rsidRPr="00046677">
          <w:rPr>
            <w:highlight w:val="yellow"/>
            <w:rPrChange w:id="170" w:author="LACROIX Mathieu" w:date="2022-06-13T15:50:00Z">
              <w:rPr/>
            </w:rPrChange>
          </w:rPr>
          <w:t>ont</w:t>
        </w:r>
      </w:ins>
      <w:ins w:id="171" w:author="LACROIX Mathieu" w:date="2022-06-13T15:38:00Z">
        <w:r w:rsidRPr="00046677">
          <w:rPr>
            <w:highlight w:val="yellow"/>
            <w:rPrChange w:id="172" w:author="LACROIX Mathieu" w:date="2022-06-13T15:50:00Z">
              <w:rPr/>
            </w:rPrChange>
          </w:rPr>
          <w:t xml:space="preserve"> été atteints</w:t>
        </w:r>
      </w:ins>
      <w:ins w:id="173" w:author="LACROIX Mathieu" w:date="2022-06-13T15:39:00Z">
        <w:r w:rsidRPr="00046677">
          <w:rPr>
            <w:highlight w:val="yellow"/>
            <w:rPrChange w:id="174" w:author="LACROIX Mathieu" w:date="2022-06-13T15:50:00Z">
              <w:rPr/>
            </w:rPrChange>
          </w:rPr>
          <w:t>. Les fonctionnalités, les demandes et contraintes présent dans le cahier des charges ont été r</w:t>
        </w:r>
      </w:ins>
      <w:ins w:id="175" w:author="LACROIX Mathieu" w:date="2022-06-13T15:40:00Z">
        <w:r w:rsidRPr="00046677">
          <w:rPr>
            <w:highlight w:val="yellow"/>
            <w:rPrChange w:id="176" w:author="LACROIX Mathieu" w:date="2022-06-13T15:50:00Z">
              <w:rPr/>
            </w:rPrChange>
          </w:rPr>
          <w:t xml:space="preserve">espectés. Toutes les fonctionnalités ont été tester, optimisé et améliorer pour avoir le </w:t>
        </w:r>
      </w:ins>
      <w:ins w:id="177" w:author="LACROIX Mathieu" w:date="2022-06-13T15:41:00Z">
        <w:r w:rsidRPr="00046677">
          <w:rPr>
            <w:highlight w:val="yellow"/>
            <w:rPrChange w:id="178" w:author="LACROIX Mathieu" w:date="2022-06-13T15:50:00Z">
              <w:rPr/>
            </w:rPrChange>
          </w:rPr>
          <w:t>livrable</w:t>
        </w:r>
      </w:ins>
      <w:ins w:id="179" w:author="LACROIX Mathieu" w:date="2022-06-13T15:40:00Z">
        <w:r w:rsidRPr="00046677">
          <w:rPr>
            <w:highlight w:val="yellow"/>
            <w:rPrChange w:id="180" w:author="LACROIX Mathieu" w:date="2022-06-13T15:50:00Z">
              <w:rPr/>
            </w:rPrChange>
          </w:rPr>
          <w:t xml:space="preserve"> le plus simple</w:t>
        </w:r>
      </w:ins>
      <w:ins w:id="181" w:author="LACROIX Mathieu" w:date="2022-06-13T15:41:00Z">
        <w:r w:rsidRPr="00046677">
          <w:rPr>
            <w:highlight w:val="yellow"/>
            <w:rPrChange w:id="182" w:author="LACROIX Mathieu" w:date="2022-06-13T15:50:00Z">
              <w:rPr/>
            </w:rPrChange>
          </w:rPr>
          <w:t xml:space="preserve"> d’utilisation</w:t>
        </w:r>
      </w:ins>
      <w:ins w:id="183" w:author="LACROIX Mathieu" w:date="2022-06-13T15:40:00Z">
        <w:r w:rsidRPr="00046677">
          <w:rPr>
            <w:highlight w:val="yellow"/>
            <w:rPrChange w:id="184" w:author="LACROIX Mathieu" w:date="2022-06-13T15:50:00Z">
              <w:rPr/>
            </w:rPrChange>
          </w:rPr>
          <w:t xml:space="preserve"> et</w:t>
        </w:r>
      </w:ins>
      <w:ins w:id="185" w:author="LACROIX Mathieu" w:date="2022-06-13T15:41:00Z">
        <w:r w:rsidRPr="00046677">
          <w:rPr>
            <w:highlight w:val="yellow"/>
            <w:rPrChange w:id="186" w:author="LACROIX Mathieu" w:date="2022-06-13T15:50:00Z">
              <w:rPr/>
            </w:rPrChange>
          </w:rPr>
          <w:t xml:space="preserve"> efficace. </w:t>
        </w:r>
      </w:ins>
      <w:ins w:id="187" w:author="LACROIX Mathieu" w:date="2022-06-13T15:40:00Z">
        <w:r w:rsidRPr="00046677">
          <w:rPr>
            <w:highlight w:val="yellow"/>
            <w:rPrChange w:id="188" w:author="LACROIX Mathieu" w:date="2022-06-13T15:50:00Z">
              <w:rPr/>
            </w:rPrChange>
          </w:rPr>
          <w:t xml:space="preserve"> </w:t>
        </w:r>
      </w:ins>
      <w:ins w:id="189" w:author="LACROIX Mathieu" w:date="2022-06-13T15:41:00Z">
        <w:r w:rsidR="00046677" w:rsidRPr="00046677">
          <w:rPr>
            <w:highlight w:val="yellow"/>
            <w:rPrChange w:id="190" w:author="LACROIX Mathieu" w:date="2022-06-13T15:50:00Z">
              <w:rPr/>
            </w:rPrChange>
          </w:rPr>
          <w:t xml:space="preserve">L’application Web pourra </w:t>
        </w:r>
      </w:ins>
      <w:ins w:id="191" w:author="LACROIX Mathieu" w:date="2022-06-13T15:42:00Z">
        <w:r w:rsidR="00046677" w:rsidRPr="00046677">
          <w:rPr>
            <w:highlight w:val="yellow"/>
            <w:rPrChange w:id="192" w:author="LACROIX Mathieu" w:date="2022-06-13T15:50:00Z">
              <w:rPr/>
            </w:rPrChange>
          </w:rPr>
          <w:t>être mis à jour par les chercheurs en cas de besoin</w:t>
        </w:r>
      </w:ins>
      <w:ins w:id="193" w:author="LACROIX Mathieu" w:date="2022-06-13T15:46:00Z">
        <w:r w:rsidR="00046677" w:rsidRPr="00046677">
          <w:rPr>
            <w:highlight w:val="yellow"/>
            <w:rPrChange w:id="194" w:author="LACROIX Mathieu" w:date="2022-06-13T15:50:00Z">
              <w:rPr/>
            </w:rPrChange>
          </w:rPr>
          <w:t>. Je l’ai rendu simple d’utilisation tout en étant assez complète pour les utilisateurs</w:t>
        </w:r>
      </w:ins>
      <w:ins w:id="195" w:author="LACROIX Mathieu" w:date="2022-06-13T15:47:00Z">
        <w:r w:rsidR="00046677" w:rsidRPr="00046677">
          <w:rPr>
            <w:highlight w:val="yellow"/>
            <w:rPrChange w:id="196" w:author="LACROIX Mathieu" w:date="2022-06-13T15:50:00Z">
              <w:rPr/>
            </w:rPrChange>
          </w:rPr>
          <w:t xml:space="preserve">. </w:t>
        </w:r>
      </w:ins>
    </w:p>
    <w:p w14:paraId="2CDCE717" w14:textId="57B755E3" w:rsidR="00046677" w:rsidRPr="00046677" w:rsidRDefault="00046677">
      <w:pPr>
        <w:spacing w:line="360" w:lineRule="auto"/>
        <w:jc w:val="both"/>
        <w:rPr>
          <w:ins w:id="197" w:author="LACROIX Mathieu" w:date="2022-06-13T15:44:00Z"/>
          <w:highlight w:val="yellow"/>
          <w:rPrChange w:id="198" w:author="LACROIX Mathieu" w:date="2022-06-13T15:50:00Z">
            <w:rPr>
              <w:ins w:id="199" w:author="LACROIX Mathieu" w:date="2022-06-13T15:44:00Z"/>
            </w:rPr>
          </w:rPrChange>
        </w:rPr>
        <w:pPrChange w:id="200" w:author="LACROIX Mathieu" w:date="2022-06-13T15:50:00Z">
          <w:pPr/>
        </w:pPrChange>
      </w:pPr>
      <w:ins w:id="201" w:author="LACROIX Mathieu" w:date="2022-06-13T15:47:00Z">
        <w:r w:rsidRPr="00046677">
          <w:rPr>
            <w:highlight w:val="yellow"/>
            <w:rPrChange w:id="202" w:author="LACROIX Mathieu" w:date="2022-06-13T15:50:00Z">
              <w:rPr/>
            </w:rPrChange>
          </w:rPr>
          <w:t xml:space="preserve">L’outils de classification est prêt à être utilisé, on pourra toujours </w:t>
        </w:r>
      </w:ins>
      <w:ins w:id="203" w:author="LACROIX Mathieu" w:date="2022-06-13T15:50:00Z">
        <w:r w:rsidRPr="00046677">
          <w:rPr>
            <w:highlight w:val="yellow"/>
            <w:rPrChange w:id="204" w:author="LACROIX Mathieu" w:date="2022-06-13T15:50:00Z">
              <w:rPr/>
            </w:rPrChange>
          </w:rPr>
          <w:t>affiner</w:t>
        </w:r>
      </w:ins>
      <w:ins w:id="205" w:author="LACROIX Mathieu" w:date="2022-06-13T15:47:00Z">
        <w:r w:rsidRPr="00046677">
          <w:rPr>
            <w:highlight w:val="yellow"/>
            <w:rPrChange w:id="206" w:author="LACROIX Mathieu" w:date="2022-06-13T15:50:00Z">
              <w:rPr/>
            </w:rPrChange>
          </w:rPr>
          <w:t xml:space="preserve"> notre modèle à l</w:t>
        </w:r>
      </w:ins>
      <w:ins w:id="207" w:author="LACROIX Mathieu" w:date="2022-06-13T15:48:00Z">
        <w:r w:rsidRPr="00046677">
          <w:rPr>
            <w:highlight w:val="yellow"/>
            <w:rPrChange w:id="208" w:author="LACROIX Mathieu" w:date="2022-06-13T15:50:00Z">
              <w:rPr/>
            </w:rPrChange>
          </w:rPr>
          <w:t xml:space="preserve">’aide de nouvelle donnée. </w:t>
        </w:r>
      </w:ins>
      <w:ins w:id="209" w:author="LACROIX Mathieu" w:date="2022-06-13T15:49:00Z">
        <w:r w:rsidRPr="00046677">
          <w:rPr>
            <w:highlight w:val="yellow"/>
            <w:rPrChange w:id="210" w:author="LACROIX Mathieu" w:date="2022-06-13T15:50:00Z">
              <w:rPr/>
            </w:rPrChange>
          </w:rPr>
          <w:t xml:space="preserve">Cet outil n’est pas dans sa version finale et pourra toujours bénéficier d’amélioration. </w:t>
        </w:r>
      </w:ins>
    </w:p>
    <w:p w14:paraId="00941DBC" w14:textId="74852D86" w:rsidR="00046677" w:rsidRDefault="00046677" w:rsidP="00046677">
      <w:pPr>
        <w:spacing w:line="360" w:lineRule="auto"/>
        <w:jc w:val="both"/>
        <w:rPr>
          <w:ins w:id="211" w:author="LACROIX Mathieu" w:date="2022-06-13T15:44:00Z"/>
        </w:rPr>
      </w:pPr>
      <w:ins w:id="212" w:author="LACROIX Mathieu" w:date="2022-06-13T15:44:00Z">
        <w:r w:rsidRPr="00046677">
          <w:rPr>
            <w:highlight w:val="yellow"/>
            <w:rPrChange w:id="213" w:author="LACROIX Mathieu" w:date="2022-06-13T15:50:00Z">
              <w:rPr/>
            </w:rPrChange>
          </w:rPr>
          <w:t xml:space="preserve">Aujourd’hui l’application nécessite une installation d’un </w:t>
        </w:r>
      </w:ins>
      <w:ins w:id="214" w:author="LACROIX Mathieu" w:date="2022-06-13T15:45:00Z">
        <w:r w:rsidRPr="00046677">
          <w:rPr>
            <w:highlight w:val="yellow"/>
            <w:rPrChange w:id="215" w:author="LACROIX Mathieu" w:date="2022-06-13T15:50:00Z">
              <w:rPr/>
            </w:rPrChange>
          </w:rPr>
          <w:t>exécutable</w:t>
        </w:r>
      </w:ins>
      <w:ins w:id="216" w:author="LACROIX Mathieu" w:date="2022-06-13T15:44:00Z">
        <w:r w:rsidRPr="00046677">
          <w:rPr>
            <w:highlight w:val="yellow"/>
            <w:rPrChange w:id="217" w:author="LACROIX Mathieu" w:date="2022-06-13T15:50:00Z">
              <w:rPr/>
            </w:rPrChange>
          </w:rPr>
          <w:t xml:space="preserve">, un point d’amélioration serait de mettre m’application sur un serveur ou un cloud, afin de la rendre </w:t>
        </w:r>
      </w:ins>
      <w:ins w:id="218" w:author="LACROIX Mathieu" w:date="2022-06-13T15:45:00Z">
        <w:r w:rsidRPr="00046677">
          <w:rPr>
            <w:highlight w:val="yellow"/>
            <w:rPrChange w:id="219" w:author="LACROIX Mathieu" w:date="2022-06-13T15:50:00Z">
              <w:rPr/>
            </w:rPrChange>
          </w:rPr>
          <w:t>accessible par un lien hypertexte.</w:t>
        </w:r>
        <w:r>
          <w:t xml:space="preserve"> </w:t>
        </w:r>
      </w:ins>
    </w:p>
    <w:p w14:paraId="761C89E4" w14:textId="77777777" w:rsidR="00046677" w:rsidRDefault="00046677">
      <w:pPr>
        <w:spacing w:line="360" w:lineRule="auto"/>
        <w:jc w:val="both"/>
        <w:rPr>
          <w:ins w:id="220" w:author="LACROIX Mathieu" w:date="2022-06-13T15:37:00Z"/>
        </w:rPr>
        <w:pPrChange w:id="221" w:author="LACROIX Mathieu" w:date="2022-06-13T15:41:00Z">
          <w:pPr/>
        </w:pPrChange>
      </w:pPr>
    </w:p>
    <w:p w14:paraId="28458A0C" w14:textId="41B40C03" w:rsidR="00F87CDA" w:rsidRDefault="00F87CDA">
      <w:pPr>
        <w:rPr>
          <w:ins w:id="222" w:author="arnaud lacroix" w:date="2022-06-11T10:00:00Z"/>
        </w:rPr>
      </w:pPr>
      <w:ins w:id="223" w:author="arnaud lacroix" w:date="2022-06-11T10:00:00Z">
        <w:r>
          <w:t>Et alors ?</w:t>
        </w:r>
      </w:ins>
    </w:p>
    <w:p w14:paraId="1C17F739" w14:textId="77777777" w:rsidR="00F87CDA" w:rsidRDefault="00F87CDA">
      <w:pPr>
        <w:rPr>
          <w:ins w:id="224" w:author="arnaud lacroix" w:date="2022-06-11T10:00:00Z"/>
        </w:rPr>
      </w:pPr>
      <w:ins w:id="225" w:author="arnaud lacroix" w:date="2022-06-11T10:00:00Z">
        <w:r>
          <w:t>Conclusion de cette partie ?</w:t>
        </w:r>
      </w:ins>
    </w:p>
    <w:p w14:paraId="463252EC" w14:textId="3387B18C" w:rsidR="00F87CDA" w:rsidRDefault="00F87CDA">
      <w:pPr>
        <w:rPr>
          <w:ins w:id="226" w:author="arnaud lacroix" w:date="2022-06-11T10:01:00Z"/>
        </w:rPr>
      </w:pPr>
      <w:ins w:id="227" w:author="arnaud lacroix" w:date="2022-06-11T10:00:00Z">
        <w:r>
          <w:t xml:space="preserve">Conclusion de l’ensemble du </w:t>
        </w:r>
      </w:ins>
      <w:ins w:id="228" w:author="arnaud lacroix" w:date="2022-06-11T10:01:00Z">
        <w:r>
          <w:t>mémoire</w:t>
        </w:r>
      </w:ins>
      <w:ins w:id="229" w:author="arnaud lacroix" w:date="2022-06-11T10:00:00Z">
        <w:r>
          <w:t> ?</w:t>
        </w:r>
      </w:ins>
    </w:p>
    <w:p w14:paraId="77B30778" w14:textId="59A55DA2" w:rsidR="00F87CDA" w:rsidRDefault="00F87CDA">
      <w:pPr>
        <w:rPr>
          <w:ins w:id="230" w:author="arnaud lacroix" w:date="2022-06-11T10:01:00Z"/>
        </w:rPr>
      </w:pPr>
      <w:ins w:id="231" w:author="arnaud lacroix" w:date="2022-06-11T10:01:00Z">
        <w:r>
          <w:t>Sur la 1</w:t>
        </w:r>
        <w:r w:rsidRPr="00F87CDA">
          <w:rPr>
            <w:vertAlign w:val="superscript"/>
          </w:rPr>
          <w:t>ère</w:t>
        </w:r>
        <w:r>
          <w:t xml:space="preserve"> partie ? </w:t>
        </w:r>
      </w:ins>
    </w:p>
    <w:p w14:paraId="3805FD19" w14:textId="2F213348" w:rsidR="00F87CDA" w:rsidRDefault="00F87CDA">
      <w:pPr>
        <w:rPr>
          <w:ins w:id="232" w:author="arnaud lacroix" w:date="2022-06-11T10:01:00Z"/>
        </w:rPr>
      </w:pPr>
      <w:ins w:id="233" w:author="arnaud lacroix" w:date="2022-06-11T10:01:00Z">
        <w:r>
          <w:t>Sur la 2</w:t>
        </w:r>
        <w:r w:rsidRPr="00F87CDA">
          <w:rPr>
            <w:vertAlign w:val="superscript"/>
          </w:rPr>
          <w:t>ème</w:t>
        </w:r>
        <w:r>
          <w:t xml:space="preserve"> partie ?</w:t>
        </w:r>
      </w:ins>
    </w:p>
    <w:p w14:paraId="27B91A37" w14:textId="37AB755A" w:rsidR="00F87CDA" w:rsidRDefault="00F87CDA">
      <w:pPr>
        <w:rPr>
          <w:ins w:id="234" w:author="arnaud lacroix" w:date="2022-06-11T10:01:00Z"/>
        </w:rPr>
      </w:pPr>
      <w:ins w:id="235" w:author="arnaud lacroix" w:date="2022-06-11T10:01:00Z">
        <w:r>
          <w:t>Perspectives ?</w:t>
        </w:r>
      </w:ins>
    </w:p>
    <w:p w14:paraId="47C1D0F1" w14:textId="68ADDBE1" w:rsidR="00F87CDA" w:rsidRDefault="00F87CDA">
      <w:pPr>
        <w:rPr>
          <w:ins w:id="236" w:author="arnaud lacroix" w:date="2022-06-11T10:00:00Z"/>
        </w:rPr>
      </w:pPr>
      <w:ins w:id="237" w:author="arnaud lacroix" w:date="2022-06-11T10:01:00Z">
        <w:r>
          <w:t>Avis de chercheurs ?</w:t>
        </w:r>
      </w:ins>
    </w:p>
    <w:p w14:paraId="1E17F9A9" w14:textId="590F9775" w:rsidR="000C02D1" w:rsidRDefault="000C02D1">
      <w:r>
        <w:br w:type="page"/>
      </w:r>
    </w:p>
    <w:p w14:paraId="14D90F85" w14:textId="77777777" w:rsidR="005C1586" w:rsidRPr="005C1586" w:rsidRDefault="005C1586" w:rsidP="005C1586"/>
    <w:p w14:paraId="5FA40103" w14:textId="328406F3" w:rsidR="000C779F" w:rsidRDefault="000C779F" w:rsidP="005C1586">
      <w:pPr>
        <w:pStyle w:val="Titre2"/>
        <w:spacing w:before="0"/>
      </w:pPr>
      <w:bookmarkStart w:id="238" w:name="_Toc105675620"/>
      <w:bookmarkStart w:id="239" w:name="_Toc106104362"/>
      <w:r>
        <w:t>Spécification des logiciels et outils</w:t>
      </w:r>
      <w:bookmarkEnd w:id="238"/>
      <w:bookmarkEnd w:id="239"/>
    </w:p>
    <w:p w14:paraId="4C89F071" w14:textId="25FD92EC" w:rsidR="005C1586" w:rsidRDefault="005C1586" w:rsidP="005C1586"/>
    <w:p w14:paraId="74DBC9F6" w14:textId="53FAD82C" w:rsidR="00461843" w:rsidRDefault="00C11CCF" w:rsidP="005D13BB">
      <w:pPr>
        <w:spacing w:line="360" w:lineRule="auto"/>
        <w:jc w:val="both"/>
        <w:rPr>
          <w:ins w:id="240" w:author="arnaud lacroix" w:date="2022-06-11T10:05:00Z"/>
        </w:rPr>
      </w:pPr>
      <w:r>
        <w:t xml:space="preserve">Pour ce projet, </w:t>
      </w:r>
      <w:r w:rsidR="005D13BB">
        <w:t>j’ai travaillé</w:t>
      </w:r>
      <w:r>
        <w:t xml:space="preserve"> </w:t>
      </w:r>
      <w:r w:rsidR="00461843">
        <w:t xml:space="preserve">à partir des </w:t>
      </w:r>
      <w:r>
        <w:t xml:space="preserve">outils </w:t>
      </w:r>
      <w:r w:rsidR="00461843">
        <w:t>utilisés par le Service Informatique du LLB, dont</w:t>
      </w:r>
      <w:r>
        <w:t xml:space="preserve"> le principal est le langage </w:t>
      </w:r>
      <w:r w:rsidR="00461843">
        <w:t xml:space="preserve">Python </w:t>
      </w:r>
      <w:r w:rsidR="00247EB4">
        <w:t xml:space="preserve">qui </w:t>
      </w:r>
      <w:r w:rsidR="00461843">
        <w:t xml:space="preserve">était </w:t>
      </w:r>
      <w:r w:rsidR="00247EB4">
        <w:t>nouveau pour moi.</w:t>
      </w:r>
    </w:p>
    <w:p w14:paraId="0BFA4061" w14:textId="494C4205" w:rsidR="00C11CCF" w:rsidRDefault="00247EB4" w:rsidP="00BE542B">
      <w:pPr>
        <w:spacing w:line="360" w:lineRule="auto"/>
        <w:jc w:val="both"/>
      </w:pPr>
      <w:r>
        <w:t xml:space="preserve">La première semaine de stage a donc été une semaine d’apprentissage au langage pour être opérationnel </w:t>
      </w:r>
      <w:r w:rsidR="00461843">
        <w:t>le plus rapidement possible</w:t>
      </w:r>
      <w:r>
        <w:t xml:space="preserve">. J’ai </w:t>
      </w:r>
      <w:r w:rsidR="00461843">
        <w:t xml:space="preserve">commencé par suivre </w:t>
      </w:r>
      <w:r>
        <w:t xml:space="preserve">des tutoriels et i </w:t>
      </w:r>
      <w:r w:rsidR="00461843">
        <w:t xml:space="preserve"> lire différente </w:t>
      </w:r>
      <w:r>
        <w:t xml:space="preserve">documentation sur </w:t>
      </w:r>
      <w:r w:rsidR="00461843">
        <w:t xml:space="preserve">Python </w:t>
      </w:r>
      <w:r>
        <w:t>et toutes les autres librairies</w:t>
      </w:r>
      <w:del w:id="241" w:author="arnaud lacroix" w:date="2022-06-11T10:06:00Z">
        <w:r w:rsidDel="00461843">
          <w:delText xml:space="preserve"> </w:delText>
        </w:r>
      </w:del>
      <w:r>
        <w:t xml:space="preserve">. Dans un second temps je me suis </w:t>
      </w:r>
      <w:r w:rsidR="005D13BB">
        <w:t>entrainé en</w:t>
      </w:r>
      <w:r w:rsidR="00461843">
        <w:t xml:space="preserve"> créant </w:t>
      </w:r>
      <w:r>
        <w:t>quelque</w:t>
      </w:r>
      <w:r w:rsidR="00461843">
        <w:t>s</w:t>
      </w:r>
      <w:r>
        <w:t xml:space="preserve"> outil</w:t>
      </w:r>
      <w:r w:rsidR="00461843">
        <w:t>s</w:t>
      </w:r>
      <w:r>
        <w:t xml:space="preserve"> </w:t>
      </w:r>
      <w:r w:rsidR="00461843">
        <w:t>utiles pour la suite du projet.</w:t>
      </w:r>
    </w:p>
    <w:p w14:paraId="0AD17DE5" w14:textId="18B6EFD9" w:rsidR="00247EB4" w:rsidRPr="005C1586" w:rsidRDefault="00247EB4" w:rsidP="00BE542B">
      <w:pPr>
        <w:spacing w:line="360" w:lineRule="auto"/>
        <w:jc w:val="both"/>
      </w:pPr>
      <w:r>
        <w:t xml:space="preserve">De plus j’ai </w:t>
      </w:r>
      <w:r w:rsidR="00461843">
        <w:t xml:space="preserve">également appris </w:t>
      </w:r>
      <w:r>
        <w:t xml:space="preserve">à travailler avec </w:t>
      </w:r>
      <w:r w:rsidR="00461843">
        <w:t xml:space="preserve">« Git » </w:t>
      </w:r>
      <w:r>
        <w:t>qui est fréquemment utilisé dans le monde de l’entreprise.</w:t>
      </w:r>
    </w:p>
    <w:p w14:paraId="262ABAC9" w14:textId="14A3B8CE" w:rsidR="000C779F" w:rsidRPr="005D13BB" w:rsidRDefault="000C779F" w:rsidP="005C1586">
      <w:pPr>
        <w:pStyle w:val="Titre3"/>
        <w:spacing w:before="0" w:line="240" w:lineRule="auto"/>
        <w:rPr>
          <w:lang w:val="en-US"/>
        </w:rPr>
      </w:pPr>
      <w:bookmarkStart w:id="242" w:name="_Toc105675621"/>
      <w:bookmarkStart w:id="243" w:name="_Toc106104363"/>
      <w:r w:rsidRPr="005D13BB">
        <w:rPr>
          <w:lang w:val="en-US"/>
        </w:rPr>
        <w:t>Microsoft Visual Studio Code</w:t>
      </w:r>
      <w:bookmarkEnd w:id="242"/>
      <w:r w:rsidR="00F62EDA" w:rsidRPr="005D13BB">
        <w:rPr>
          <w:lang w:val="en-US"/>
        </w:rPr>
        <w:t xml:space="preserve"> </w:t>
      </w:r>
      <w:r w:rsidR="00F62EDA" w:rsidRPr="005D13BB">
        <w:rPr>
          <w:i/>
          <w:lang w:val="en-US"/>
        </w:rPr>
        <w:t>(</w:t>
      </w:r>
      <w:r w:rsidR="005D13BB" w:rsidRPr="005D13BB">
        <w:rPr>
          <w:i/>
          <w:lang w:val="en-US"/>
        </w:rPr>
        <w:t>https://code.visualstudio.com/)</w:t>
      </w:r>
      <w:bookmarkEnd w:id="243"/>
    </w:p>
    <w:p w14:paraId="1DD99C90" w14:textId="06AFF8DF" w:rsidR="00247EB4" w:rsidRPr="005D13BB" w:rsidRDefault="00247EB4" w:rsidP="00247EB4">
      <w:pPr>
        <w:rPr>
          <w:lang w:val="en-US"/>
        </w:rPr>
      </w:pPr>
    </w:p>
    <w:p w14:paraId="4BF02D48" w14:textId="5DB9C22D" w:rsidR="00247EB4" w:rsidRPr="00247EB4" w:rsidRDefault="00247EB4" w:rsidP="00BE542B">
      <w:pPr>
        <w:spacing w:line="360" w:lineRule="auto"/>
        <w:jc w:val="both"/>
      </w:pPr>
      <w:r w:rsidRPr="00247EB4">
        <w:t xml:space="preserve">Microsoft Visual Studio Code est un éditeur de code développé par Microsoft pour </w:t>
      </w:r>
      <w:r w:rsidR="00D32592" w:rsidRPr="00247EB4">
        <w:t>Windows</w:t>
      </w:r>
      <w:r w:rsidR="00D32592">
        <w:t>. C’est</w:t>
      </w:r>
      <w:r>
        <w:t xml:space="preserve"> un environnement de développement intégré. Je l’ai utilisé tout au long du projet afin de développer tous les outils informatiques en </w:t>
      </w:r>
      <w:r w:rsidR="00D32592">
        <w:t>Python</w:t>
      </w:r>
      <w:r>
        <w:t xml:space="preserve">. Il est pratique car on peut installer </w:t>
      </w:r>
      <w:r w:rsidR="00D32592">
        <w:t xml:space="preserve">de nombreux </w:t>
      </w:r>
      <w:r>
        <w:t>module</w:t>
      </w:r>
      <w:r w:rsidR="00D32592">
        <w:t>s</w:t>
      </w:r>
      <w:r>
        <w:t xml:space="preserve"> extérieur</w:t>
      </w:r>
      <w:r w:rsidR="00D32592">
        <w:t>s</w:t>
      </w:r>
      <w:r>
        <w:t xml:space="preserve"> pour faciliter </w:t>
      </w:r>
      <w:r w:rsidR="00D32592">
        <w:t xml:space="preserve">le </w:t>
      </w:r>
      <w:r>
        <w:t xml:space="preserve">développement, </w:t>
      </w:r>
      <w:r w:rsidR="00D32592">
        <w:t>l’</w:t>
      </w:r>
      <w:r>
        <w:t xml:space="preserve">analyse et </w:t>
      </w:r>
      <w:r w:rsidR="00D32592">
        <w:t xml:space="preserve">la </w:t>
      </w:r>
      <w:r>
        <w:t>correction de bug.</w:t>
      </w:r>
    </w:p>
    <w:p w14:paraId="37B69C07" w14:textId="5BF81B9B" w:rsidR="00247EB4" w:rsidRPr="00D66D96" w:rsidRDefault="005C1586" w:rsidP="00BE542B">
      <w:pPr>
        <w:pStyle w:val="Titre3"/>
        <w:spacing w:before="0" w:line="240" w:lineRule="auto"/>
      </w:pPr>
      <w:bookmarkStart w:id="244" w:name="_Toc105675622"/>
      <w:bookmarkStart w:id="245" w:name="_Toc106104364"/>
      <w:r w:rsidRPr="00D66D96">
        <w:t>Gi</w:t>
      </w:r>
      <w:r w:rsidR="000C779F" w:rsidRPr="00D66D96">
        <w:t>t</w:t>
      </w:r>
      <w:bookmarkEnd w:id="244"/>
      <w:r w:rsidR="00F62EDA">
        <w:t xml:space="preserve"> </w:t>
      </w:r>
      <w:r w:rsidR="005D13BB">
        <w:t>(</w:t>
      </w:r>
      <w:r w:rsidR="005D13BB" w:rsidRPr="005D13BB">
        <w:rPr>
          <w:i/>
        </w:rPr>
        <w:t>https://github.com/)</w:t>
      </w:r>
      <w:bookmarkEnd w:id="245"/>
    </w:p>
    <w:p w14:paraId="466C4EA9" w14:textId="77777777" w:rsidR="00BE542B" w:rsidRPr="00D66D96" w:rsidRDefault="00BE542B" w:rsidP="00BE542B"/>
    <w:p w14:paraId="09F8E3FF" w14:textId="532A6EB1" w:rsidR="00BE542B" w:rsidRPr="00BE542B" w:rsidRDefault="00BE542B" w:rsidP="00BE542B">
      <w:pPr>
        <w:spacing w:line="360" w:lineRule="auto"/>
        <w:jc w:val="both"/>
      </w:pPr>
      <w:r w:rsidRPr="00BE542B">
        <w:t>G</w:t>
      </w:r>
      <w:r>
        <w:t>it est un outil de développement</w:t>
      </w:r>
      <w:r w:rsidR="00D32592">
        <w:t xml:space="preserve"> pour</w:t>
      </w:r>
      <w:r>
        <w:t xml:space="preserve"> gérer les changements apportés au code source au fil du temps. Les logiciels de contrôle de version gardent une trace de chaque changement apporté au code dans un type spécial de base de données. Grâce à ces outils</w:t>
      </w:r>
      <w:ins w:id="246" w:author="arnaud lacroix" w:date="2022-06-11T10:12:00Z">
        <w:r w:rsidR="00D32592">
          <w:t>,</w:t>
        </w:r>
      </w:ins>
      <w:r>
        <w:t xml:space="preserve"> on peut travailler en groupe de manière efficace et optimis</w:t>
      </w:r>
      <w:r w:rsidR="00D32592">
        <w:t>é</w:t>
      </w:r>
      <w:r>
        <w:t>e. Il permet aussi de garder un projet complet sans perte de fichier.</w:t>
      </w:r>
    </w:p>
    <w:p w14:paraId="4532030D" w14:textId="77777777" w:rsidR="00BE542B" w:rsidRPr="00BE542B" w:rsidRDefault="00BE542B" w:rsidP="00247EB4"/>
    <w:p w14:paraId="3A0DF9BB" w14:textId="3BDF55E5" w:rsidR="000C779F" w:rsidRPr="005B4AF8" w:rsidRDefault="00BE542B" w:rsidP="005C1586">
      <w:pPr>
        <w:pStyle w:val="Titre3"/>
        <w:spacing w:before="0" w:line="240" w:lineRule="auto"/>
        <w:rPr>
          <w:lang w:val="en-US"/>
          <w:rPrChange w:id="247" w:author="LACROIX Mathieu" w:date="2022-06-13T14:43:00Z">
            <w:rPr/>
          </w:rPrChange>
        </w:rPr>
      </w:pPr>
      <w:bookmarkStart w:id="248" w:name="_Toc105675623"/>
      <w:bookmarkStart w:id="249" w:name="_Toc106104365"/>
      <w:r w:rsidRPr="005B4AF8">
        <w:rPr>
          <w:lang w:val="en-US"/>
          <w:rPrChange w:id="250" w:author="LACROIX Mathieu" w:date="2022-06-13T14:43:00Z">
            <w:rPr/>
          </w:rPrChange>
        </w:rPr>
        <w:t>Db Brower</w:t>
      </w:r>
      <w:bookmarkEnd w:id="248"/>
      <w:r w:rsidR="00F62EDA" w:rsidRPr="005B4AF8">
        <w:rPr>
          <w:lang w:val="en-US"/>
          <w:rPrChange w:id="251" w:author="LACROIX Mathieu" w:date="2022-06-13T14:43:00Z">
            <w:rPr/>
          </w:rPrChange>
        </w:rPr>
        <w:t xml:space="preserve"> </w:t>
      </w:r>
      <w:r w:rsidR="00F62EDA" w:rsidRPr="005B4AF8">
        <w:rPr>
          <w:lang w:val="en-US"/>
          <w:rPrChange w:id="252" w:author="LACROIX Mathieu" w:date="2022-06-13T14:43:00Z">
            <w:rPr>
              <w:highlight w:val="yellow"/>
              <w:lang w:val="en-US"/>
            </w:rPr>
          </w:rPrChange>
        </w:rPr>
        <w:t>(</w:t>
      </w:r>
      <w:r w:rsidR="005B4AF8" w:rsidRPr="005B4AF8">
        <w:rPr>
          <w:i/>
          <w:lang w:val="en-US"/>
          <w:rPrChange w:id="253" w:author="LACROIX Mathieu" w:date="2022-06-13T14:43:00Z">
            <w:rPr>
              <w:i/>
            </w:rPr>
          </w:rPrChange>
        </w:rPr>
        <w:t>https://sqlitebrowser.org/)</w:t>
      </w:r>
      <w:bookmarkEnd w:id="249"/>
    </w:p>
    <w:p w14:paraId="4B32A260" w14:textId="13746F4F" w:rsidR="00BE542B" w:rsidRPr="005B4AF8" w:rsidRDefault="00BE542B" w:rsidP="00BE542B">
      <w:pPr>
        <w:rPr>
          <w:lang w:val="en-US"/>
          <w:rPrChange w:id="254" w:author="LACROIX Mathieu" w:date="2022-06-13T14:43:00Z">
            <w:rPr/>
          </w:rPrChange>
        </w:rPr>
      </w:pPr>
    </w:p>
    <w:p w14:paraId="74DEE81D" w14:textId="23C6F0F8" w:rsidR="00BE542B" w:rsidRPr="00BE542B" w:rsidRDefault="00BE542B" w:rsidP="000575AC">
      <w:pPr>
        <w:spacing w:line="360" w:lineRule="auto"/>
        <w:jc w:val="both"/>
      </w:pPr>
      <w:r w:rsidRPr="00BE542B">
        <w:t>D</w:t>
      </w:r>
      <w:r w:rsidR="000575AC">
        <w:t>B</w:t>
      </w:r>
      <w:r>
        <w:t xml:space="preserve"> Browser est un logiciel libre </w:t>
      </w:r>
      <w:r w:rsidR="00D32592">
        <w:t xml:space="preserve">de gestion </w:t>
      </w:r>
      <w:r>
        <w:t>des bases de donnée sans avoir besoin de serveur. Avec une interface graphique facile d’</w:t>
      </w:r>
      <w:r w:rsidR="000575AC">
        <w:t>utilisation</w:t>
      </w:r>
      <w:r>
        <w:t xml:space="preserve"> il permet de faire des actions </w:t>
      </w:r>
      <w:r w:rsidR="000575AC">
        <w:t>plus facilement.</w:t>
      </w:r>
    </w:p>
    <w:p w14:paraId="2A6D19C9" w14:textId="72D39D37" w:rsidR="000575AC" w:rsidRPr="00D66D96" w:rsidRDefault="000575AC">
      <w:pPr>
        <w:rPr>
          <w:rFonts w:eastAsiaTheme="majorEastAsia" w:cstheme="majorBidi"/>
          <w:color w:val="2E74B5" w:themeColor="accent1" w:themeShade="BF"/>
          <w:sz w:val="28"/>
          <w:szCs w:val="24"/>
        </w:rPr>
      </w:pPr>
    </w:p>
    <w:p w14:paraId="03BD09F8" w14:textId="58548A93" w:rsidR="000C779F" w:rsidRPr="005B4AF8" w:rsidRDefault="000C779F" w:rsidP="005C1586">
      <w:pPr>
        <w:pStyle w:val="Titre3"/>
        <w:spacing w:before="0" w:line="240" w:lineRule="auto"/>
        <w:rPr>
          <w:lang w:val="en-US"/>
        </w:rPr>
      </w:pPr>
      <w:bookmarkStart w:id="255" w:name="_Toc105675624"/>
      <w:bookmarkStart w:id="256" w:name="_Toc106104366"/>
      <w:proofErr w:type="spellStart"/>
      <w:r w:rsidRPr="005B4AF8">
        <w:rPr>
          <w:lang w:val="en-US"/>
          <w:rPrChange w:id="257" w:author="LACROIX Mathieu" w:date="2022-06-13T14:44:00Z">
            <w:rPr/>
          </w:rPrChange>
        </w:rPr>
        <w:t>Streamlit</w:t>
      </w:r>
      <w:proofErr w:type="spellEnd"/>
      <w:r w:rsidRPr="005B4AF8">
        <w:rPr>
          <w:lang w:val="en-US"/>
          <w:rPrChange w:id="258" w:author="LACROIX Mathieu" w:date="2022-06-13T14:44:00Z">
            <w:rPr/>
          </w:rPrChange>
        </w:rPr>
        <w:t xml:space="preserve"> </w:t>
      </w:r>
      <w:r w:rsidR="00151B65" w:rsidRPr="005B4AF8">
        <w:rPr>
          <w:lang w:val="en-US"/>
        </w:rPr>
        <w:t>API</w:t>
      </w:r>
      <w:bookmarkEnd w:id="255"/>
      <w:r w:rsidR="00F62EDA" w:rsidRPr="005B4AF8">
        <w:rPr>
          <w:lang w:val="en-US"/>
        </w:rPr>
        <w:t xml:space="preserve"> </w:t>
      </w:r>
      <w:r w:rsidR="00F62EDA" w:rsidRPr="005B4AF8">
        <w:rPr>
          <w:lang w:val="en-US"/>
          <w:rPrChange w:id="259" w:author="LACROIX Mathieu" w:date="2022-06-13T14:44:00Z">
            <w:rPr>
              <w:highlight w:val="yellow"/>
              <w:lang w:val="en-US"/>
            </w:rPr>
          </w:rPrChange>
        </w:rPr>
        <w:t>(</w:t>
      </w:r>
      <w:r w:rsidR="005B4AF8" w:rsidRPr="005B4AF8">
        <w:rPr>
          <w:i/>
          <w:lang w:val="en-US"/>
        </w:rPr>
        <w:t>https://streamlit.io/</w:t>
      </w:r>
      <w:r w:rsidR="005B4AF8">
        <w:rPr>
          <w:i/>
          <w:lang w:val="en-US"/>
        </w:rPr>
        <w:t>)</w:t>
      </w:r>
      <w:bookmarkEnd w:id="256"/>
    </w:p>
    <w:p w14:paraId="0695CD5E" w14:textId="337EFEC8" w:rsidR="000575AC" w:rsidRPr="005B4AF8" w:rsidRDefault="000575AC" w:rsidP="000575AC">
      <w:pPr>
        <w:rPr>
          <w:lang w:val="en-US"/>
          <w:rPrChange w:id="260" w:author="LACROIX Mathieu" w:date="2022-06-13T14:44:00Z">
            <w:rPr/>
          </w:rPrChange>
        </w:rPr>
      </w:pPr>
    </w:p>
    <w:p w14:paraId="7815175A" w14:textId="7DCAD52A" w:rsidR="000575AC" w:rsidRPr="000575AC" w:rsidRDefault="000575AC" w:rsidP="000575AC">
      <w:pPr>
        <w:spacing w:line="360" w:lineRule="auto"/>
        <w:jc w:val="both"/>
      </w:pPr>
      <w:proofErr w:type="spellStart"/>
      <w:r w:rsidRPr="000575AC">
        <w:t>Streamlit</w:t>
      </w:r>
      <w:proofErr w:type="spellEnd"/>
      <w:r w:rsidRPr="000575AC">
        <w:t xml:space="preserve"> est </w:t>
      </w:r>
      <w:r>
        <w:t xml:space="preserve">une API </w:t>
      </w:r>
      <w:r w:rsidRPr="000575AC">
        <w:t>open source en langage Python. Il nous aide à créer des a</w:t>
      </w:r>
      <w:r>
        <w:t xml:space="preserve">pplications web pour la science, l’analyse des données </w:t>
      </w:r>
      <w:r w:rsidRPr="000575AC">
        <w:t>et l'apprentis</w:t>
      </w:r>
      <w:r>
        <w:t>sage automatique</w:t>
      </w:r>
      <w:r w:rsidRPr="000575AC">
        <w:t xml:space="preserve">. Il est compatible avec les principales bibliothèques Python, telles que </w:t>
      </w:r>
      <w:proofErr w:type="spellStart"/>
      <w:r w:rsidRPr="000575AC">
        <w:t>scikit-learn</w:t>
      </w:r>
      <w:proofErr w:type="spellEnd"/>
      <w:r w:rsidRPr="000575AC">
        <w:t xml:space="preserve">, </w:t>
      </w:r>
      <w:proofErr w:type="spellStart"/>
      <w:r w:rsidRPr="000575AC">
        <w:t>Keras</w:t>
      </w:r>
      <w:proofErr w:type="spellEnd"/>
      <w:r w:rsidRPr="000575AC">
        <w:t xml:space="preserve">, </w:t>
      </w:r>
      <w:proofErr w:type="spellStart"/>
      <w:r w:rsidRPr="000575AC">
        <w:t>PyTorch</w:t>
      </w:r>
      <w:proofErr w:type="spellEnd"/>
      <w:r w:rsidRPr="000575AC">
        <w:t xml:space="preserve">, </w:t>
      </w:r>
      <w:proofErr w:type="spellStart"/>
      <w:r w:rsidRPr="000575AC">
        <w:t>SymPy</w:t>
      </w:r>
      <w:proofErr w:type="spellEnd"/>
      <w:r w:rsidRPr="000575AC">
        <w:t xml:space="preserve">(latex), </w:t>
      </w:r>
      <w:proofErr w:type="spellStart"/>
      <w:r w:rsidRPr="000575AC">
        <w:t>NumPy</w:t>
      </w:r>
      <w:proofErr w:type="spellEnd"/>
      <w:r w:rsidRPr="000575AC">
        <w:t xml:space="preserve">, pandas, </w:t>
      </w:r>
      <w:proofErr w:type="spellStart"/>
      <w:r w:rsidRPr="000575AC">
        <w:t>Matplotlib</w:t>
      </w:r>
      <w:proofErr w:type="spellEnd"/>
      <w:r w:rsidRPr="000575AC">
        <w:t xml:space="preserve">, </w:t>
      </w:r>
      <w:r w:rsidR="005D13BB" w:rsidRPr="000575AC">
        <w:t>etc...</w:t>
      </w:r>
      <w:r w:rsidRPr="000575AC">
        <w:t xml:space="preserve"> La mise en cache des données simplifie et accélère </w:t>
      </w:r>
      <w:r>
        <w:t xml:space="preserve">les </w:t>
      </w:r>
      <w:r w:rsidRPr="000575AC">
        <w:t>calcul</w:t>
      </w:r>
      <w:r>
        <w:t>s</w:t>
      </w:r>
      <w:r w:rsidRPr="000575AC">
        <w:t xml:space="preserve">. </w:t>
      </w:r>
    </w:p>
    <w:p w14:paraId="07EA3999" w14:textId="4F058F7E" w:rsidR="00247EB4" w:rsidRPr="005B4AF8" w:rsidRDefault="00247EB4" w:rsidP="00247EB4">
      <w:pPr>
        <w:pStyle w:val="Titre3"/>
        <w:rPr>
          <w:lang w:val="en-US"/>
          <w:rPrChange w:id="261" w:author="LACROIX Mathieu" w:date="2022-06-13T14:45:00Z">
            <w:rPr/>
          </w:rPrChange>
        </w:rPr>
      </w:pPr>
      <w:bookmarkStart w:id="262" w:name="_Toc105675625"/>
      <w:bookmarkStart w:id="263" w:name="_Toc106104367"/>
      <w:r w:rsidRPr="005B4AF8">
        <w:rPr>
          <w:lang w:val="en-US"/>
          <w:rPrChange w:id="264" w:author="LACROIX Mathieu" w:date="2022-06-13T14:45:00Z">
            <w:rPr/>
          </w:rPrChange>
        </w:rPr>
        <w:t xml:space="preserve">Google </w:t>
      </w:r>
      <w:proofErr w:type="spellStart"/>
      <w:r w:rsidRPr="005B4AF8">
        <w:rPr>
          <w:lang w:val="en-US"/>
          <w:rPrChange w:id="265" w:author="LACROIX Mathieu" w:date="2022-06-13T14:45:00Z">
            <w:rPr/>
          </w:rPrChange>
        </w:rPr>
        <w:t>Colab</w:t>
      </w:r>
      <w:bookmarkEnd w:id="262"/>
      <w:proofErr w:type="spellEnd"/>
      <w:r w:rsidR="00F62EDA" w:rsidRPr="005B4AF8">
        <w:rPr>
          <w:lang w:val="en-US"/>
        </w:rPr>
        <w:t xml:space="preserve"> </w:t>
      </w:r>
      <w:r w:rsidR="005B4AF8" w:rsidRPr="005B4AF8">
        <w:rPr>
          <w:lang w:val="en-US"/>
        </w:rPr>
        <w:t>(</w:t>
      </w:r>
      <w:r w:rsidR="005B4AF8" w:rsidRPr="005B4AF8">
        <w:rPr>
          <w:i/>
          <w:lang w:val="en-US"/>
        </w:rPr>
        <w:t>https://colab.research.google.com/</w:t>
      </w:r>
      <w:r w:rsidR="005B4AF8" w:rsidRPr="005B4AF8">
        <w:rPr>
          <w:lang w:val="en-US"/>
        </w:rPr>
        <w:t>)</w:t>
      </w:r>
      <w:bookmarkEnd w:id="263"/>
    </w:p>
    <w:p w14:paraId="68665446" w14:textId="77777777" w:rsidR="00E6135E" w:rsidRPr="005B4AF8" w:rsidRDefault="00E6135E" w:rsidP="00E6135E">
      <w:pPr>
        <w:rPr>
          <w:lang w:val="en-US"/>
          <w:rPrChange w:id="266" w:author="LACROIX Mathieu" w:date="2022-06-13T14:45:00Z">
            <w:rPr/>
          </w:rPrChange>
        </w:rPr>
      </w:pPr>
    </w:p>
    <w:p w14:paraId="20F158F8" w14:textId="77312DBC" w:rsidR="005C1586" w:rsidRDefault="00E6135E" w:rsidP="00154B80">
      <w:pPr>
        <w:spacing w:line="360" w:lineRule="auto"/>
        <w:jc w:val="both"/>
        <w:rPr>
          <w:shd w:val="clear" w:color="auto" w:fill="FFFFFF"/>
        </w:rPr>
      </w:pPr>
      <w:r w:rsidRPr="00E6135E">
        <w:rPr>
          <w:shd w:val="clear" w:color="auto" w:fill="FFFFFF"/>
        </w:rPr>
        <w:t xml:space="preserve">Google </w:t>
      </w:r>
      <w:proofErr w:type="spellStart"/>
      <w:r w:rsidRPr="00E6135E">
        <w:rPr>
          <w:shd w:val="clear" w:color="auto" w:fill="FFFFFF"/>
        </w:rPr>
        <w:t>Colab</w:t>
      </w:r>
      <w:proofErr w:type="spellEnd"/>
      <w:r w:rsidRPr="00E6135E">
        <w:rPr>
          <w:shd w:val="clear" w:color="auto" w:fill="FFFFFF"/>
        </w:rPr>
        <w:t xml:space="preserve"> ou </w:t>
      </w:r>
      <w:proofErr w:type="spellStart"/>
      <w:r w:rsidRPr="00E6135E">
        <w:rPr>
          <w:shd w:val="clear" w:color="auto" w:fill="FFFFFF"/>
        </w:rPr>
        <w:t>Colaboratory</w:t>
      </w:r>
      <w:proofErr w:type="spellEnd"/>
      <w:r w:rsidRPr="00E6135E">
        <w:rPr>
          <w:shd w:val="clear" w:color="auto" w:fill="FFFFFF"/>
        </w:rPr>
        <w:t xml:space="preserve"> est un service cl</w:t>
      </w:r>
      <w:r w:rsidR="00175A3D">
        <w:rPr>
          <w:shd w:val="clear" w:color="auto" w:fill="FFFFFF"/>
        </w:rPr>
        <w:t xml:space="preserve">oud, offert par </w:t>
      </w:r>
      <w:r w:rsidR="00154B80">
        <w:rPr>
          <w:shd w:val="clear" w:color="auto" w:fill="FFFFFF"/>
        </w:rPr>
        <w:t>Google,</w:t>
      </w:r>
      <w:r w:rsidRPr="00E6135E">
        <w:rPr>
          <w:shd w:val="clear" w:color="auto" w:fill="FFFFFF"/>
        </w:rPr>
        <w:t xml:space="preserve"> basé sur </w:t>
      </w:r>
      <w:proofErr w:type="spellStart"/>
      <w:r w:rsidRPr="00E6135E">
        <w:rPr>
          <w:shd w:val="clear" w:color="auto" w:fill="FFFFFF"/>
        </w:rPr>
        <w:t>Jupyter</w:t>
      </w:r>
      <w:proofErr w:type="spellEnd"/>
      <w:r w:rsidRPr="00E6135E">
        <w:rPr>
          <w:shd w:val="clear" w:color="auto" w:fill="FFFFFF"/>
        </w:rPr>
        <w:t xml:space="preserve"> Notebook et destiné à la formation et à la recherche dans l’apprentissage automatique. Cette plateforme permet d’entraîner des modèles de Machine Learning directement dans le </w:t>
      </w:r>
      <w:r w:rsidR="005D13BB" w:rsidRPr="00E6135E">
        <w:rPr>
          <w:shd w:val="clear" w:color="auto" w:fill="FFFFFF"/>
        </w:rPr>
        <w:t>cloud.</w:t>
      </w:r>
      <w:r w:rsidR="00154B80">
        <w:rPr>
          <w:shd w:val="clear" w:color="auto" w:fill="FFFFFF"/>
        </w:rPr>
        <w:t xml:space="preserve"> </w:t>
      </w:r>
    </w:p>
    <w:p w14:paraId="6CE32398" w14:textId="612EC218" w:rsidR="00154B80" w:rsidRDefault="00154B80" w:rsidP="00154B80">
      <w:pPr>
        <w:pStyle w:val="Titre2"/>
      </w:pPr>
      <w:bookmarkStart w:id="267" w:name="_Toc105675626"/>
      <w:bookmarkStart w:id="268" w:name="_Toc106104368"/>
      <w:r w:rsidRPr="00C42CFC">
        <w:t>Difficulté</w:t>
      </w:r>
      <w:r w:rsidR="00F62EDA">
        <w:t>s</w:t>
      </w:r>
      <w:r w:rsidRPr="00C42CFC">
        <w:t xml:space="preserve"> rencontré</w:t>
      </w:r>
      <w:bookmarkEnd w:id="267"/>
      <w:r w:rsidR="00F62EDA">
        <w:t>es</w:t>
      </w:r>
      <w:bookmarkEnd w:id="268"/>
      <w:r w:rsidRPr="00C42CFC">
        <w:t xml:space="preserve"> </w:t>
      </w:r>
    </w:p>
    <w:p w14:paraId="0BEA3D9D" w14:textId="1109BEDB" w:rsidR="00154B80" w:rsidRDefault="00154B80" w:rsidP="00154B80"/>
    <w:p w14:paraId="3DEB9B38" w14:textId="677727D5" w:rsidR="00154B80" w:rsidRPr="00154B80" w:rsidRDefault="00154B80" w:rsidP="003830B5">
      <w:pPr>
        <w:spacing w:line="360" w:lineRule="auto"/>
        <w:jc w:val="both"/>
      </w:pPr>
      <w:r>
        <w:t>Durant ce projet je n’ai pas rencontré de problème majeur,</w:t>
      </w:r>
      <w:r w:rsidR="003830B5">
        <w:t xml:space="preserve"> lors de mes recherches et mes expérimentations lors de la première semaine, apprendre à coder en python n’a pas été compliqué car les principes du langage sont un peu toutes les mêmes. Lors de la partie de l’application je pense que cette partie a été la plus difficile car quand bien même l’API nous facilite la tâche dans pas mal d’aspect. Si on veut faire quelques choses de sophistiquer l’API est restreinte. J’ai été bloquer à certain moment par l’API lorsque je voulais développer l’outils d’une certaine manière. Pour la partie intelligence artificiel, n’ayant jamais travailler sur cette technologie, j’ai dû beaucoup me renseigner et beaucoup pratiquer. Mais je n’ai pas rencontré de problème majeures qui m’ont bloqué dans mon travail car les ressources sur internet pour nous aider sont infini lorsque cela touche un sujet en plein développement et qu’il y a énormément de personnes qui travaille dessus. Quand bien même cet outil a été conçu pour l’analyse de neutron, certain chercheur commence réellement à s</w:t>
      </w:r>
      <w:r w:rsidR="00B90C05">
        <w:t>e</w:t>
      </w:r>
      <w:r w:rsidR="003830B5">
        <w:t xml:space="preserve"> </w:t>
      </w:r>
      <w:r w:rsidR="00B90C05">
        <w:t>penche</w:t>
      </w:r>
      <w:r w:rsidR="003830B5">
        <w:t xml:space="preserve"> sur le sujet. </w:t>
      </w:r>
    </w:p>
    <w:p w14:paraId="32768571" w14:textId="14367C09" w:rsidR="00154B80" w:rsidRPr="00C42CFC" w:rsidRDefault="005B4AF8" w:rsidP="005C1586">
      <w:r>
        <w:br w:type="page"/>
      </w:r>
    </w:p>
    <w:p w14:paraId="6ADE401B" w14:textId="3FCCEED7" w:rsidR="005C1586" w:rsidRPr="00C42CFC" w:rsidRDefault="005C1586" w:rsidP="005C1586">
      <w:pPr>
        <w:pStyle w:val="Titre1"/>
      </w:pPr>
      <w:bookmarkStart w:id="269" w:name="_Toc105675627"/>
      <w:bookmarkStart w:id="270" w:name="_Toc106104369"/>
      <w:r w:rsidRPr="00C42CFC">
        <w:t>B</w:t>
      </w:r>
      <w:r w:rsidR="009D69FC" w:rsidRPr="00C42CFC">
        <w:t>ilan</w:t>
      </w:r>
      <w:bookmarkEnd w:id="269"/>
      <w:bookmarkEnd w:id="270"/>
    </w:p>
    <w:p w14:paraId="3E337BA3" w14:textId="188E03EE" w:rsidR="003B11B5" w:rsidRPr="00C42CFC" w:rsidRDefault="003B11B5" w:rsidP="005C1586"/>
    <w:p w14:paraId="54100EA7" w14:textId="34BD59B9" w:rsidR="005C1586" w:rsidRDefault="005C1586" w:rsidP="00E90640">
      <w:pPr>
        <w:pStyle w:val="Titre3"/>
      </w:pPr>
      <w:bookmarkStart w:id="271" w:name="_Toc105675628"/>
      <w:bookmarkStart w:id="272" w:name="_Toc106104370"/>
      <w:r w:rsidRPr="00C42CFC">
        <w:t>Apports du stage</w:t>
      </w:r>
      <w:bookmarkEnd w:id="271"/>
      <w:bookmarkEnd w:id="272"/>
      <w:r w:rsidRPr="00C42CFC">
        <w:t xml:space="preserve"> </w:t>
      </w:r>
    </w:p>
    <w:p w14:paraId="5F27EDE4" w14:textId="494854F8" w:rsidR="003B11B5" w:rsidRDefault="003B11B5" w:rsidP="003B11B5"/>
    <w:p w14:paraId="04EBA616" w14:textId="77777777" w:rsidR="000B2B62" w:rsidRDefault="003B11B5" w:rsidP="00BD52BA">
      <w:pPr>
        <w:spacing w:line="360" w:lineRule="auto"/>
        <w:jc w:val="both"/>
      </w:pPr>
      <w:r>
        <w:t xml:space="preserve">Ce stage à pour moi été </w:t>
      </w:r>
      <w:r w:rsidR="00B67A3C">
        <w:t>une excellente expérience professionnelle</w:t>
      </w:r>
      <w:r>
        <w:t>, d’un côté humain où j’ai pu découvrir le rôle de l’informatique dans l’entreprise</w:t>
      </w:r>
      <w:r w:rsidR="00B67A3C">
        <w:t>, un rôle multitâche</w:t>
      </w:r>
      <w:r w:rsidR="00BD52BA">
        <w:t xml:space="preserve"> cela est très enrichissant. Mais aussi d’un côté plus technique où j’ai pu mettre en application tout ce dont j’avais appris lors deux années de DUT, apprendre aussi à coder en groupe dans le monde de l’entreprise est </w:t>
      </w:r>
      <w:r w:rsidR="000B2B62">
        <w:t xml:space="preserve">une expérience super instructive. J’ai pu lors de stage découvrir et apprendre un nouveau langage, ainsi que plein de de librairie, API et Framework. </w:t>
      </w:r>
    </w:p>
    <w:p w14:paraId="76F093FE" w14:textId="52FC0002" w:rsidR="003B11B5" w:rsidRPr="003B11B5" w:rsidRDefault="000B2B62" w:rsidP="00BD52BA">
      <w:pPr>
        <w:spacing w:line="360" w:lineRule="auto"/>
        <w:jc w:val="both"/>
      </w:pPr>
      <w:r>
        <w:t xml:space="preserve">Travailler en autonomie </w:t>
      </w:r>
      <w:r w:rsidR="005D13BB">
        <w:t xml:space="preserve">m’a permis de </w:t>
      </w:r>
      <w:r>
        <w:t xml:space="preserve">développer </w:t>
      </w:r>
      <w:r w:rsidR="005D13BB">
        <w:t xml:space="preserve">mes </w:t>
      </w:r>
      <w:r>
        <w:t xml:space="preserve">capacités de </w:t>
      </w:r>
      <w:r w:rsidR="005D13BB">
        <w:t>recherches et de</w:t>
      </w:r>
      <w:r>
        <w:t xml:space="preserve"> réso</w:t>
      </w:r>
      <w:r w:rsidR="005D13BB">
        <w:t xml:space="preserve">lution de </w:t>
      </w:r>
      <w:r>
        <w:t xml:space="preserve">problèmes. </w:t>
      </w:r>
      <w:r w:rsidR="005D13BB">
        <w:t xml:space="preserve">Apprendre à s’adapter </w:t>
      </w:r>
      <w:r>
        <w:t xml:space="preserve">à son environnement de travail, au code déjà écrit et de comprendre le travail fait en amont par un autre informaticien. Ecouter les conseils que l’on nous donne, les manières d’aborder les étapes du projet, les façons de gérer les erreurs de notre code. </w:t>
      </w:r>
    </w:p>
    <w:p w14:paraId="4066C2F8" w14:textId="0C530FB9" w:rsidR="005C1586" w:rsidRDefault="009D69FC" w:rsidP="00E90640">
      <w:pPr>
        <w:pStyle w:val="Titre3"/>
      </w:pPr>
      <w:bookmarkStart w:id="273" w:name="_Toc105675629"/>
      <w:bookmarkStart w:id="274" w:name="_Toc106104371"/>
      <w:r w:rsidRPr="00C42CFC">
        <w:t>Perspectives futures</w:t>
      </w:r>
      <w:bookmarkEnd w:id="273"/>
      <w:bookmarkEnd w:id="274"/>
    </w:p>
    <w:p w14:paraId="0F77614A" w14:textId="77777777" w:rsidR="005E74AB" w:rsidRDefault="005E74AB" w:rsidP="005E74AB">
      <w:pPr>
        <w:spacing w:line="360" w:lineRule="auto"/>
        <w:jc w:val="both"/>
      </w:pPr>
    </w:p>
    <w:p w14:paraId="6E889A97" w14:textId="77A4AFC7" w:rsidR="005E74AB" w:rsidRDefault="005E74AB" w:rsidP="005E74AB">
      <w:pPr>
        <w:spacing w:line="360" w:lineRule="auto"/>
        <w:jc w:val="both"/>
      </w:pPr>
      <w:r>
        <w:t xml:space="preserve">Ce stage a été une confirmation pour moi, dans la voie que je veux suivre, dans le développement d’application et le développement web. Je souhaite continue ma formation dans la licence PRISM, licence </w:t>
      </w:r>
      <w:r w:rsidRPr="005E74AB">
        <w:t>Professionnelle Programmation Internet Et Systèmes Mobiles</w:t>
      </w:r>
      <w:r>
        <w:t xml:space="preserve">. Pour continuer de développer mes </w:t>
      </w:r>
      <w:r w:rsidR="004A571C">
        <w:t>compétences</w:t>
      </w:r>
      <w:r>
        <w:t xml:space="preserve"> dans ce</w:t>
      </w:r>
      <w:r w:rsidR="004A571C">
        <w:t>s</w:t>
      </w:r>
      <w:r>
        <w:t xml:space="preserve"> domaine</w:t>
      </w:r>
      <w:r w:rsidR="004A571C">
        <w:t>s.</w:t>
      </w:r>
    </w:p>
    <w:p w14:paraId="35592ABE" w14:textId="3D47B15C" w:rsidR="009D69FC" w:rsidRPr="00C6673C" w:rsidRDefault="005B4AF8" w:rsidP="009D69FC">
      <w:pPr>
        <w:pStyle w:val="Titre1"/>
      </w:pPr>
      <w:r>
        <w:br w:type="page"/>
      </w:r>
      <w:bookmarkStart w:id="275" w:name="_Toc105675630"/>
      <w:bookmarkStart w:id="276" w:name="_Toc106104372"/>
      <w:r w:rsidR="009D69FC" w:rsidRPr="00C6673C">
        <w:t>Lexique</w:t>
      </w:r>
      <w:bookmarkEnd w:id="275"/>
      <w:bookmarkEnd w:id="276"/>
    </w:p>
    <w:p w14:paraId="60FEA8DE" w14:textId="3D5603F7" w:rsidR="009D69FC" w:rsidRPr="00C6673C" w:rsidRDefault="009D69FC" w:rsidP="009D69FC"/>
    <w:p w14:paraId="27E2E4B0" w14:textId="1F34A9AF" w:rsidR="00BD1E69" w:rsidRPr="006E2041" w:rsidRDefault="00BD1E69" w:rsidP="00205C3C">
      <w:pPr>
        <w:spacing w:line="360" w:lineRule="auto"/>
        <w:jc w:val="both"/>
        <w:rPr>
          <w:highlight w:val="yellow"/>
        </w:rPr>
      </w:pPr>
      <w:r w:rsidRPr="00205C3C">
        <w:rPr>
          <w:u w:val="single"/>
        </w:rPr>
        <w:t xml:space="preserve">Machine </w:t>
      </w:r>
      <w:r w:rsidR="006E2041" w:rsidRPr="00205C3C">
        <w:rPr>
          <w:u w:val="single"/>
        </w:rPr>
        <w:t>Learning :</w:t>
      </w:r>
      <w:r w:rsidR="006E2041" w:rsidRPr="00205C3C">
        <w:t xml:space="preserve"> </w:t>
      </w:r>
      <w:r w:rsidR="00205C3C">
        <w:t>P</w:t>
      </w:r>
      <w:r w:rsidR="006E2041" w:rsidRPr="006E2041">
        <w:t>rogramme permettant à un ordinateur ou à une machine un apprentissage automatisé, de façon à pouvoir réaliser un certain nombre d’opérations très complexes.</w:t>
      </w:r>
    </w:p>
    <w:p w14:paraId="39D88CD9" w14:textId="4045309D" w:rsidR="00BD1E69" w:rsidRPr="00205C3C" w:rsidRDefault="00BD1E69" w:rsidP="00205C3C">
      <w:pPr>
        <w:spacing w:line="360" w:lineRule="auto"/>
        <w:jc w:val="both"/>
      </w:pPr>
      <w:r w:rsidRPr="00205C3C">
        <w:rPr>
          <w:u w:val="single"/>
        </w:rPr>
        <w:t xml:space="preserve">API </w:t>
      </w:r>
      <w:r w:rsidR="00205C3C" w:rsidRPr="00205C3C">
        <w:rPr>
          <w:u w:val="single"/>
        </w:rPr>
        <w:t>:</w:t>
      </w:r>
      <w:r w:rsidR="00205C3C" w:rsidRPr="00205C3C">
        <w:t xml:space="preserve"> Une « interface de programme d’application » (API) est un regroupement de routines, de protocoles et d’outils</w:t>
      </w:r>
      <w:r w:rsidR="00205C3C">
        <w:t>.</w:t>
      </w:r>
    </w:p>
    <w:p w14:paraId="4144F290" w14:textId="3754C546" w:rsidR="00BD1E69" w:rsidRPr="00205C3C" w:rsidRDefault="00205C3C" w:rsidP="003B11B5">
      <w:pPr>
        <w:spacing w:line="360" w:lineRule="auto"/>
        <w:jc w:val="both"/>
      </w:pPr>
      <w:r w:rsidRPr="00205C3C">
        <w:rPr>
          <w:u w:val="single"/>
        </w:rPr>
        <w:t xml:space="preserve">Framework </w:t>
      </w:r>
      <w:r w:rsidRPr="00205C3C">
        <w:t>: Un Framework contient des composants autonomes qui permettent de faciliter le développement d’un site web ou d’une application</w:t>
      </w:r>
    </w:p>
    <w:p w14:paraId="18B0B453" w14:textId="22A508D0" w:rsidR="00BD1E69" w:rsidRPr="00C6673C" w:rsidRDefault="00BD1E69" w:rsidP="003B11B5">
      <w:pPr>
        <w:spacing w:line="360" w:lineRule="auto"/>
        <w:jc w:val="both"/>
        <w:rPr>
          <w:highlight w:val="yellow"/>
        </w:rPr>
      </w:pPr>
      <w:r w:rsidRPr="003B11B5">
        <w:rPr>
          <w:u w:val="single"/>
        </w:rPr>
        <w:t>SQL</w:t>
      </w:r>
      <w:r w:rsidR="003B11B5" w:rsidRPr="003B11B5">
        <w:rPr>
          <w:u w:val="single"/>
        </w:rPr>
        <w:t> :</w:t>
      </w:r>
      <w:r w:rsidR="003B11B5" w:rsidRPr="003B11B5">
        <w:t xml:space="preserve"> est un langage informatique normalisé servant à</w:t>
      </w:r>
      <w:r w:rsidR="003B11B5">
        <w:t xml:space="preserve"> exploiter des bases de données.</w:t>
      </w:r>
    </w:p>
    <w:p w14:paraId="52B14390" w14:textId="4F1DE6C3" w:rsidR="00D64F85" w:rsidRDefault="007C51FE" w:rsidP="003B11B5">
      <w:pPr>
        <w:spacing w:line="360" w:lineRule="auto"/>
        <w:jc w:val="both"/>
      </w:pPr>
      <w:proofErr w:type="spellStart"/>
      <w:r w:rsidRPr="003B11B5">
        <w:t>D</w:t>
      </w:r>
      <w:r w:rsidR="00D64F85" w:rsidRPr="003B11B5">
        <w:t>ataset</w:t>
      </w:r>
      <w:proofErr w:type="spellEnd"/>
      <w:r w:rsidR="003B11B5">
        <w:t xml:space="preserve"> : Jeu de donnée en anglais, </w:t>
      </w:r>
      <w:r w:rsidR="003B11B5" w:rsidRPr="003B11B5">
        <w:t>Un jeu de données est un ensemble de valeurs « organisées » ou « contextualisées », où chaque valeur est associée à une variable</w:t>
      </w:r>
      <w:r w:rsidR="003B11B5">
        <w:t>.</w:t>
      </w:r>
    </w:p>
    <w:p w14:paraId="634CB2F0" w14:textId="6744B002" w:rsidR="007C51FE" w:rsidRDefault="003B11B5" w:rsidP="003B11B5">
      <w:pPr>
        <w:spacing w:line="360" w:lineRule="auto"/>
        <w:jc w:val="both"/>
        <w:rPr>
          <w:ins w:id="277" w:author="Mathieu Lacroix" w:date="2022-06-11T15:10:00Z"/>
        </w:rPr>
      </w:pPr>
      <w:r w:rsidRPr="003B11B5">
        <w:rPr>
          <w:u w:val="single"/>
        </w:rPr>
        <w:t>M</w:t>
      </w:r>
      <w:r w:rsidR="007C51FE" w:rsidRPr="003B11B5">
        <w:rPr>
          <w:u w:val="single"/>
        </w:rPr>
        <w:t>odel</w:t>
      </w:r>
      <w:r>
        <w:t xml:space="preserve"> : </w:t>
      </w:r>
      <w:r w:rsidRPr="003B11B5">
        <w:t>est un fichier qui a été entraîné pour reconnaître certains types de modèles. Vous entraînez un mo</w:t>
      </w:r>
      <w:r>
        <w:t>dèle sur un ensemble de données, par un algorithme.</w:t>
      </w:r>
    </w:p>
    <w:p w14:paraId="512133C9" w14:textId="22BEE5E8" w:rsidR="009D07D2" w:rsidRDefault="009D07D2" w:rsidP="009D07D2">
      <w:pPr>
        <w:spacing w:line="360" w:lineRule="auto"/>
        <w:jc w:val="both"/>
      </w:pPr>
      <w:r w:rsidRPr="009D07D2">
        <w:rPr>
          <w:u w:val="single"/>
        </w:rPr>
        <w:t>Checksum</w:t>
      </w:r>
      <w:r>
        <w:t> : est un dispositif qui permet de comparer des fichiers afin de s’assurer de l’absence de doublons.</w:t>
      </w:r>
    </w:p>
    <w:p w14:paraId="4CD7150F" w14:textId="55260C82" w:rsidR="00C44D8F" w:rsidRPr="005D13BB" w:rsidRDefault="00C44D8F" w:rsidP="005D13BB">
      <w:pPr>
        <w:spacing w:line="360" w:lineRule="auto"/>
        <w:rPr>
          <w:u w:val="single"/>
        </w:rPr>
      </w:pPr>
      <w:r w:rsidRPr="005B4AF8">
        <w:rPr>
          <w:highlight w:val="yellow"/>
          <w:u w:val="single"/>
          <w:rPrChange w:id="278" w:author="LACROIX Mathieu" w:date="2022-06-13T14:41:00Z">
            <w:rPr>
              <w:u w:val="single"/>
            </w:rPr>
          </w:rPrChange>
        </w:rPr>
        <w:t>Widgets</w:t>
      </w:r>
      <w:del w:id="279" w:author="LACROIX Mathieu" w:date="2022-06-13T14:41:00Z">
        <w:r w:rsidRPr="005B4AF8" w:rsidDel="0050529C">
          <w:rPr>
            <w:highlight w:val="yellow"/>
            <w:u w:val="single"/>
            <w:rPrChange w:id="280" w:author="LACROIX Mathieu" w:date="2022-06-13T14:41:00Z">
              <w:rPr>
                <w:u w:val="single"/>
              </w:rPr>
            </w:rPrChange>
          </w:rPr>
          <w:delText xml:space="preserve"> </w:delText>
        </w:r>
      </w:del>
      <w:ins w:id="281" w:author="LACROIX Mathieu" w:date="2022-06-13T14:41:00Z">
        <w:r w:rsidR="0050529C" w:rsidRPr="005B4AF8">
          <w:rPr>
            <w:highlight w:val="yellow"/>
            <w:u w:val="single"/>
            <w:rPrChange w:id="282" w:author="LACROIX Mathieu" w:date="2022-06-13T14:41:00Z">
              <w:rPr>
                <w:u w:val="single"/>
              </w:rPr>
            </w:rPrChange>
          </w:rPr>
          <w:t> </w:t>
        </w:r>
      </w:ins>
      <w:commentRangeStart w:id="283"/>
      <w:commentRangeEnd w:id="283"/>
      <w:r w:rsidRPr="005B4AF8">
        <w:rPr>
          <w:rStyle w:val="Marquedecommentaire"/>
          <w:highlight w:val="yellow"/>
          <w:u w:val="single"/>
          <w:rPrChange w:id="284" w:author="LACROIX Mathieu" w:date="2022-06-13T14:41:00Z">
            <w:rPr>
              <w:rStyle w:val="Marquedecommentaire"/>
              <w:u w:val="single"/>
            </w:rPr>
          </w:rPrChange>
        </w:rPr>
        <w:commentReference w:id="283"/>
      </w:r>
      <w:r w:rsidR="0050529C" w:rsidRPr="005B4AF8">
        <w:rPr>
          <w:highlight w:val="yellow"/>
          <w:u w:val="single"/>
          <w:rPrChange w:id="285" w:author="LACROIX Mathieu" w:date="2022-06-13T14:41:00Z">
            <w:rPr>
              <w:u w:val="single"/>
            </w:rPr>
          </w:rPrChange>
        </w:rPr>
        <w:t xml:space="preserve">: </w:t>
      </w:r>
      <w:r w:rsidR="0050529C" w:rsidRPr="005B4AF8">
        <w:rPr>
          <w:highlight w:val="yellow"/>
          <w:rPrChange w:id="286" w:author="LACROIX Mathieu" w:date="2022-06-13T14:41:00Z">
            <w:rPr>
              <w:u w:val="single"/>
            </w:rPr>
          </w:rPrChange>
        </w:rPr>
        <w:t xml:space="preserve">est un outil de développement permettant de rajouter des </w:t>
      </w:r>
      <w:r w:rsidR="005B4AF8" w:rsidRPr="005B4AF8">
        <w:rPr>
          <w:highlight w:val="yellow"/>
          <w:rPrChange w:id="287" w:author="LACROIX Mathieu" w:date="2022-06-13T14:41:00Z">
            <w:rPr>
              <w:u w:val="single"/>
            </w:rPr>
          </w:rPrChange>
        </w:rPr>
        <w:t>fonctionnalités</w:t>
      </w:r>
      <w:r w:rsidR="0050529C" w:rsidRPr="005B4AF8">
        <w:rPr>
          <w:highlight w:val="yellow"/>
          <w:rPrChange w:id="288" w:author="LACROIX Mathieu" w:date="2022-06-13T14:41:00Z">
            <w:rPr>
              <w:u w:val="single"/>
            </w:rPr>
          </w:rPrChange>
        </w:rPr>
        <w:t xml:space="preserve"> dans leur logiciel.</w:t>
      </w:r>
    </w:p>
    <w:p w14:paraId="428D1A90" w14:textId="40688BC5" w:rsidR="00BD1E69" w:rsidRDefault="00BD1E69" w:rsidP="009D69FC"/>
    <w:p w14:paraId="0EA79AA1" w14:textId="733E24F2" w:rsidR="003B11B5" w:rsidRDefault="003B11B5">
      <w:r>
        <w:br w:type="page"/>
      </w:r>
    </w:p>
    <w:p w14:paraId="321C3EDE" w14:textId="77777777" w:rsidR="00BD1E69" w:rsidRPr="00C42CFC" w:rsidRDefault="00BD1E69" w:rsidP="009D69FC"/>
    <w:p w14:paraId="3F04ADC2" w14:textId="6768CA18" w:rsidR="009D69FC" w:rsidRDefault="009D69FC" w:rsidP="009D69FC">
      <w:pPr>
        <w:pStyle w:val="Titre1"/>
        <w:rPr>
          <w:ins w:id="289" w:author="Mathieu Lacroix" w:date="2022-06-14T13:04:00Z"/>
        </w:rPr>
      </w:pPr>
      <w:bookmarkStart w:id="290" w:name="_Toc105675631"/>
      <w:bookmarkStart w:id="291" w:name="_Toc106104373"/>
      <w:r w:rsidRPr="00C42CFC">
        <w:t>Table des illustrations</w:t>
      </w:r>
      <w:bookmarkEnd w:id="290"/>
      <w:bookmarkEnd w:id="291"/>
    </w:p>
    <w:p w14:paraId="3A1DEF62" w14:textId="77777777" w:rsidR="008F4E02" w:rsidRPr="008F4E02" w:rsidRDefault="008F4E02" w:rsidP="008F4E02"/>
    <w:bookmarkStart w:id="292" w:name="_Toc105675632"/>
    <w:p w14:paraId="226606A5" w14:textId="6B623C0C" w:rsidR="008F4E02" w:rsidRDefault="008F4E02" w:rsidP="008F4E02">
      <w:pPr>
        <w:pStyle w:val="Tabledesillustrations"/>
        <w:tabs>
          <w:tab w:val="right" w:leader="dot" w:pos="9062"/>
        </w:tabs>
        <w:spacing w:line="360" w:lineRule="auto"/>
        <w:rPr>
          <w:rFonts w:asciiTheme="minorHAnsi" w:eastAsiaTheme="minorEastAsia" w:hAnsiTheme="minorHAnsi"/>
          <w:noProof/>
          <w:sz w:val="22"/>
          <w:lang w:eastAsia="fr-FR"/>
        </w:rPr>
      </w:pPr>
      <w:r>
        <w:fldChar w:fldCharType="begin"/>
      </w:r>
      <w:r>
        <w:instrText xml:space="preserve"> TOC \h \z \c "Figure" </w:instrText>
      </w:r>
      <w:r>
        <w:fldChar w:fldCharType="separate"/>
      </w:r>
      <w:hyperlink r:id="rId30" w:anchor="_Toc106104243" w:history="1">
        <w:r w:rsidRPr="006222FB">
          <w:rPr>
            <w:rStyle w:val="Lienhypertexte"/>
            <w:noProof/>
          </w:rPr>
          <w:t>Figure 1 : Modèle de déve</w:t>
        </w:r>
        <w:r w:rsidRPr="006222FB">
          <w:rPr>
            <w:rStyle w:val="Lienhypertexte"/>
            <w:noProof/>
          </w:rPr>
          <w:t>l</w:t>
        </w:r>
        <w:r w:rsidRPr="006222FB">
          <w:rPr>
            <w:rStyle w:val="Lienhypertexte"/>
            <w:noProof/>
          </w:rPr>
          <w:t>oppement</w:t>
        </w:r>
        <w:r>
          <w:rPr>
            <w:noProof/>
            <w:webHidden/>
          </w:rPr>
          <w:tab/>
        </w:r>
        <w:r>
          <w:rPr>
            <w:noProof/>
            <w:webHidden/>
          </w:rPr>
          <w:fldChar w:fldCharType="begin"/>
        </w:r>
        <w:r>
          <w:rPr>
            <w:noProof/>
            <w:webHidden/>
          </w:rPr>
          <w:instrText xml:space="preserve"> PAGEREF _Toc106104243 \h </w:instrText>
        </w:r>
        <w:r>
          <w:rPr>
            <w:noProof/>
            <w:webHidden/>
          </w:rPr>
        </w:r>
        <w:r>
          <w:rPr>
            <w:noProof/>
            <w:webHidden/>
          </w:rPr>
          <w:fldChar w:fldCharType="separate"/>
        </w:r>
        <w:r>
          <w:rPr>
            <w:noProof/>
            <w:webHidden/>
          </w:rPr>
          <w:t>12</w:t>
        </w:r>
        <w:r>
          <w:rPr>
            <w:noProof/>
            <w:webHidden/>
          </w:rPr>
          <w:fldChar w:fldCharType="end"/>
        </w:r>
      </w:hyperlink>
    </w:p>
    <w:p w14:paraId="3F19BE42" w14:textId="6FDFF1DC" w:rsidR="008F4E02" w:rsidRDefault="008F4E02" w:rsidP="008F4E02">
      <w:pPr>
        <w:pStyle w:val="Tabledesillustrations"/>
        <w:tabs>
          <w:tab w:val="right" w:leader="dot" w:pos="9062"/>
        </w:tabs>
        <w:spacing w:line="360" w:lineRule="auto"/>
        <w:rPr>
          <w:rFonts w:asciiTheme="minorHAnsi" w:eastAsiaTheme="minorEastAsia" w:hAnsiTheme="minorHAnsi"/>
          <w:noProof/>
          <w:sz w:val="22"/>
          <w:lang w:eastAsia="fr-FR"/>
        </w:rPr>
      </w:pPr>
      <w:hyperlink r:id="rId31" w:anchor="_Toc106104244" w:history="1">
        <w:r w:rsidRPr="006222FB">
          <w:rPr>
            <w:rStyle w:val="Lienhypertexte"/>
            <w:noProof/>
          </w:rPr>
          <w:t>Figure 2 : schéma de la base de données</w:t>
        </w:r>
        <w:r>
          <w:rPr>
            <w:noProof/>
            <w:webHidden/>
          </w:rPr>
          <w:tab/>
        </w:r>
        <w:r>
          <w:rPr>
            <w:noProof/>
            <w:webHidden/>
          </w:rPr>
          <w:fldChar w:fldCharType="begin"/>
        </w:r>
        <w:r>
          <w:rPr>
            <w:noProof/>
            <w:webHidden/>
          </w:rPr>
          <w:instrText xml:space="preserve"> PAGEREF _Toc106104244 \h </w:instrText>
        </w:r>
        <w:r>
          <w:rPr>
            <w:noProof/>
            <w:webHidden/>
          </w:rPr>
        </w:r>
        <w:r>
          <w:rPr>
            <w:noProof/>
            <w:webHidden/>
          </w:rPr>
          <w:fldChar w:fldCharType="separate"/>
        </w:r>
        <w:r>
          <w:rPr>
            <w:noProof/>
            <w:webHidden/>
          </w:rPr>
          <w:t>14</w:t>
        </w:r>
        <w:r>
          <w:rPr>
            <w:noProof/>
            <w:webHidden/>
          </w:rPr>
          <w:fldChar w:fldCharType="end"/>
        </w:r>
      </w:hyperlink>
    </w:p>
    <w:p w14:paraId="59A4CD68" w14:textId="64D8E900" w:rsidR="008F4E02" w:rsidRDefault="008F4E02" w:rsidP="008F4E02">
      <w:pPr>
        <w:pStyle w:val="Tabledesillustrations"/>
        <w:tabs>
          <w:tab w:val="right" w:leader="dot" w:pos="9062"/>
        </w:tabs>
        <w:spacing w:line="360" w:lineRule="auto"/>
        <w:rPr>
          <w:rFonts w:asciiTheme="minorHAnsi" w:eastAsiaTheme="minorEastAsia" w:hAnsiTheme="minorHAnsi"/>
          <w:noProof/>
          <w:sz w:val="22"/>
          <w:lang w:eastAsia="fr-FR"/>
        </w:rPr>
      </w:pPr>
      <w:hyperlink r:id="rId32" w:anchor="_Toc106104245" w:history="1">
        <w:r w:rsidRPr="006222FB">
          <w:rPr>
            <w:rStyle w:val="Lienhypertexte"/>
            <w:noProof/>
          </w:rPr>
          <w:t>Figure 3 : widget pour charger un fichier .32 dans l'application</w:t>
        </w:r>
        <w:r>
          <w:rPr>
            <w:noProof/>
            <w:webHidden/>
          </w:rPr>
          <w:tab/>
        </w:r>
        <w:r>
          <w:rPr>
            <w:noProof/>
            <w:webHidden/>
          </w:rPr>
          <w:fldChar w:fldCharType="begin"/>
        </w:r>
        <w:r>
          <w:rPr>
            <w:noProof/>
            <w:webHidden/>
          </w:rPr>
          <w:instrText xml:space="preserve"> PAGEREF _Toc106104245 \h </w:instrText>
        </w:r>
        <w:r>
          <w:rPr>
            <w:noProof/>
            <w:webHidden/>
          </w:rPr>
        </w:r>
        <w:r>
          <w:rPr>
            <w:noProof/>
            <w:webHidden/>
          </w:rPr>
          <w:fldChar w:fldCharType="separate"/>
        </w:r>
        <w:r>
          <w:rPr>
            <w:noProof/>
            <w:webHidden/>
          </w:rPr>
          <w:t>15</w:t>
        </w:r>
        <w:r>
          <w:rPr>
            <w:noProof/>
            <w:webHidden/>
          </w:rPr>
          <w:fldChar w:fldCharType="end"/>
        </w:r>
      </w:hyperlink>
    </w:p>
    <w:p w14:paraId="2268EA0C" w14:textId="3752A076" w:rsidR="008F4E02" w:rsidRDefault="008F4E02" w:rsidP="008F4E02">
      <w:pPr>
        <w:pStyle w:val="Tabledesillustrations"/>
        <w:tabs>
          <w:tab w:val="right" w:leader="dot" w:pos="9062"/>
        </w:tabs>
        <w:spacing w:line="360" w:lineRule="auto"/>
        <w:rPr>
          <w:rFonts w:asciiTheme="minorHAnsi" w:eastAsiaTheme="minorEastAsia" w:hAnsiTheme="minorHAnsi"/>
          <w:noProof/>
          <w:sz w:val="22"/>
          <w:lang w:eastAsia="fr-FR"/>
        </w:rPr>
      </w:pPr>
      <w:hyperlink r:id="rId33" w:anchor="_Toc106104246" w:history="1">
        <w:r w:rsidRPr="006222FB">
          <w:rPr>
            <w:rStyle w:val="Lienhypertexte"/>
            <w:noProof/>
          </w:rPr>
          <w:t>Figure 4 : Tableau des données du fichier</w:t>
        </w:r>
        <w:r>
          <w:rPr>
            <w:noProof/>
            <w:webHidden/>
          </w:rPr>
          <w:tab/>
        </w:r>
        <w:r>
          <w:rPr>
            <w:noProof/>
            <w:webHidden/>
          </w:rPr>
          <w:fldChar w:fldCharType="begin"/>
        </w:r>
        <w:r>
          <w:rPr>
            <w:noProof/>
            <w:webHidden/>
          </w:rPr>
          <w:instrText xml:space="preserve"> PAGEREF _Toc106104246 \h </w:instrText>
        </w:r>
        <w:r>
          <w:rPr>
            <w:noProof/>
            <w:webHidden/>
          </w:rPr>
        </w:r>
        <w:r>
          <w:rPr>
            <w:noProof/>
            <w:webHidden/>
          </w:rPr>
          <w:fldChar w:fldCharType="separate"/>
        </w:r>
        <w:r>
          <w:rPr>
            <w:noProof/>
            <w:webHidden/>
          </w:rPr>
          <w:t>16</w:t>
        </w:r>
        <w:r>
          <w:rPr>
            <w:noProof/>
            <w:webHidden/>
          </w:rPr>
          <w:fldChar w:fldCharType="end"/>
        </w:r>
      </w:hyperlink>
    </w:p>
    <w:p w14:paraId="2DE78AFA" w14:textId="31485E8E" w:rsidR="008F4E02" w:rsidRDefault="008F4E02" w:rsidP="008F4E02">
      <w:pPr>
        <w:pStyle w:val="Tabledesillustrations"/>
        <w:tabs>
          <w:tab w:val="right" w:leader="dot" w:pos="9062"/>
        </w:tabs>
        <w:spacing w:line="360" w:lineRule="auto"/>
        <w:rPr>
          <w:rFonts w:asciiTheme="minorHAnsi" w:eastAsiaTheme="minorEastAsia" w:hAnsiTheme="minorHAnsi"/>
          <w:noProof/>
          <w:sz w:val="22"/>
          <w:lang w:eastAsia="fr-FR"/>
        </w:rPr>
      </w:pPr>
      <w:hyperlink r:id="rId34" w:anchor="_Toc106104247" w:history="1">
        <w:r w:rsidRPr="006222FB">
          <w:rPr>
            <w:rStyle w:val="Lienhypertexte"/>
            <w:noProof/>
          </w:rPr>
          <w:t>Figure 5 : tableaux des données extraites du fichier .32</w:t>
        </w:r>
        <w:r>
          <w:rPr>
            <w:noProof/>
            <w:webHidden/>
          </w:rPr>
          <w:tab/>
        </w:r>
        <w:r>
          <w:rPr>
            <w:noProof/>
            <w:webHidden/>
          </w:rPr>
          <w:fldChar w:fldCharType="begin"/>
        </w:r>
        <w:r>
          <w:rPr>
            <w:noProof/>
            <w:webHidden/>
          </w:rPr>
          <w:instrText xml:space="preserve"> PAGEREF _Toc106104247 \h </w:instrText>
        </w:r>
        <w:r>
          <w:rPr>
            <w:noProof/>
            <w:webHidden/>
          </w:rPr>
        </w:r>
        <w:r>
          <w:rPr>
            <w:noProof/>
            <w:webHidden/>
          </w:rPr>
          <w:fldChar w:fldCharType="separate"/>
        </w:r>
        <w:r>
          <w:rPr>
            <w:noProof/>
            <w:webHidden/>
          </w:rPr>
          <w:t>17</w:t>
        </w:r>
        <w:r>
          <w:rPr>
            <w:noProof/>
            <w:webHidden/>
          </w:rPr>
          <w:fldChar w:fldCharType="end"/>
        </w:r>
      </w:hyperlink>
    </w:p>
    <w:p w14:paraId="26CB70A3" w14:textId="3A65D5EE" w:rsidR="008F4E02" w:rsidRDefault="008F4E02" w:rsidP="008F4E02">
      <w:pPr>
        <w:pStyle w:val="Tabledesillustrations"/>
        <w:tabs>
          <w:tab w:val="right" w:leader="dot" w:pos="9062"/>
        </w:tabs>
        <w:spacing w:line="360" w:lineRule="auto"/>
        <w:rPr>
          <w:rFonts w:asciiTheme="minorHAnsi" w:eastAsiaTheme="minorEastAsia" w:hAnsiTheme="minorHAnsi"/>
          <w:noProof/>
          <w:sz w:val="22"/>
          <w:lang w:eastAsia="fr-FR"/>
        </w:rPr>
      </w:pPr>
      <w:hyperlink r:id="rId35" w:anchor="_Toc106104248" w:history="1">
        <w:r w:rsidRPr="006222FB">
          <w:rPr>
            <w:rStyle w:val="Lienhypertexte"/>
            <w:noProof/>
          </w:rPr>
          <w:t>Figure 6 : Graphique en 2D</w:t>
        </w:r>
        <w:r>
          <w:rPr>
            <w:noProof/>
            <w:webHidden/>
          </w:rPr>
          <w:tab/>
        </w:r>
        <w:r>
          <w:rPr>
            <w:noProof/>
            <w:webHidden/>
          </w:rPr>
          <w:fldChar w:fldCharType="begin"/>
        </w:r>
        <w:r>
          <w:rPr>
            <w:noProof/>
            <w:webHidden/>
          </w:rPr>
          <w:instrText xml:space="preserve"> PAGEREF _Toc106104248 \h </w:instrText>
        </w:r>
        <w:r>
          <w:rPr>
            <w:noProof/>
            <w:webHidden/>
          </w:rPr>
        </w:r>
        <w:r>
          <w:rPr>
            <w:noProof/>
            <w:webHidden/>
          </w:rPr>
          <w:fldChar w:fldCharType="separate"/>
        </w:r>
        <w:r>
          <w:rPr>
            <w:noProof/>
            <w:webHidden/>
          </w:rPr>
          <w:t>17</w:t>
        </w:r>
        <w:r>
          <w:rPr>
            <w:noProof/>
            <w:webHidden/>
          </w:rPr>
          <w:fldChar w:fldCharType="end"/>
        </w:r>
      </w:hyperlink>
    </w:p>
    <w:p w14:paraId="65ACF28E" w14:textId="7C8058D3" w:rsidR="008F4E02" w:rsidRDefault="008F4E02" w:rsidP="008F4E02">
      <w:pPr>
        <w:pStyle w:val="Tabledesillustrations"/>
        <w:tabs>
          <w:tab w:val="right" w:leader="dot" w:pos="9062"/>
        </w:tabs>
        <w:spacing w:line="360" w:lineRule="auto"/>
        <w:rPr>
          <w:rFonts w:asciiTheme="minorHAnsi" w:eastAsiaTheme="minorEastAsia" w:hAnsiTheme="minorHAnsi"/>
          <w:noProof/>
          <w:sz w:val="22"/>
          <w:lang w:eastAsia="fr-FR"/>
        </w:rPr>
      </w:pPr>
      <w:hyperlink r:id="rId36" w:anchor="_Toc106104249" w:history="1">
        <w:r w:rsidRPr="006222FB">
          <w:rPr>
            <w:rStyle w:val="Lienhypertexte"/>
            <w:noProof/>
          </w:rPr>
          <w:t>Figure 7 : Graphique en 3D</w:t>
        </w:r>
        <w:r>
          <w:rPr>
            <w:noProof/>
            <w:webHidden/>
          </w:rPr>
          <w:tab/>
        </w:r>
        <w:r>
          <w:rPr>
            <w:noProof/>
            <w:webHidden/>
          </w:rPr>
          <w:fldChar w:fldCharType="begin"/>
        </w:r>
        <w:r>
          <w:rPr>
            <w:noProof/>
            <w:webHidden/>
          </w:rPr>
          <w:instrText xml:space="preserve"> PAGEREF _Toc106104249 \h </w:instrText>
        </w:r>
        <w:r>
          <w:rPr>
            <w:noProof/>
            <w:webHidden/>
          </w:rPr>
        </w:r>
        <w:r>
          <w:rPr>
            <w:noProof/>
            <w:webHidden/>
          </w:rPr>
          <w:fldChar w:fldCharType="separate"/>
        </w:r>
        <w:r>
          <w:rPr>
            <w:noProof/>
            <w:webHidden/>
          </w:rPr>
          <w:t>18</w:t>
        </w:r>
        <w:r>
          <w:rPr>
            <w:noProof/>
            <w:webHidden/>
          </w:rPr>
          <w:fldChar w:fldCharType="end"/>
        </w:r>
      </w:hyperlink>
    </w:p>
    <w:p w14:paraId="36E22D85" w14:textId="03AF5F28" w:rsidR="008F4E02" w:rsidRDefault="008F4E02" w:rsidP="008F4E02">
      <w:pPr>
        <w:pStyle w:val="Tabledesillustrations"/>
        <w:tabs>
          <w:tab w:val="right" w:leader="dot" w:pos="9062"/>
        </w:tabs>
        <w:spacing w:line="360" w:lineRule="auto"/>
        <w:rPr>
          <w:rFonts w:asciiTheme="minorHAnsi" w:eastAsiaTheme="minorEastAsia" w:hAnsiTheme="minorHAnsi"/>
          <w:noProof/>
          <w:sz w:val="22"/>
          <w:lang w:eastAsia="fr-FR"/>
        </w:rPr>
      </w:pPr>
      <w:hyperlink r:id="rId37" w:anchor="_Toc106104250" w:history="1">
        <w:r w:rsidRPr="006222FB">
          <w:rPr>
            <w:rStyle w:val="Lienhypertexte"/>
            <w:noProof/>
          </w:rPr>
          <w:t>Figure 8 : graphique en 2D (coupe verticale)</w:t>
        </w:r>
        <w:r>
          <w:rPr>
            <w:noProof/>
            <w:webHidden/>
          </w:rPr>
          <w:tab/>
        </w:r>
        <w:r>
          <w:rPr>
            <w:noProof/>
            <w:webHidden/>
          </w:rPr>
          <w:fldChar w:fldCharType="begin"/>
        </w:r>
        <w:r>
          <w:rPr>
            <w:noProof/>
            <w:webHidden/>
          </w:rPr>
          <w:instrText xml:space="preserve"> PAGEREF _Toc106104250 \h </w:instrText>
        </w:r>
        <w:r>
          <w:rPr>
            <w:noProof/>
            <w:webHidden/>
          </w:rPr>
        </w:r>
        <w:r>
          <w:rPr>
            <w:noProof/>
            <w:webHidden/>
          </w:rPr>
          <w:fldChar w:fldCharType="separate"/>
        </w:r>
        <w:r>
          <w:rPr>
            <w:noProof/>
            <w:webHidden/>
          </w:rPr>
          <w:t>18</w:t>
        </w:r>
        <w:r>
          <w:rPr>
            <w:noProof/>
            <w:webHidden/>
          </w:rPr>
          <w:fldChar w:fldCharType="end"/>
        </w:r>
      </w:hyperlink>
    </w:p>
    <w:p w14:paraId="1DF90B6E" w14:textId="532516FB" w:rsidR="008F4E02" w:rsidRDefault="008F4E02" w:rsidP="008F4E02">
      <w:pPr>
        <w:pStyle w:val="Tabledesillustrations"/>
        <w:tabs>
          <w:tab w:val="right" w:leader="dot" w:pos="9062"/>
        </w:tabs>
        <w:spacing w:line="360" w:lineRule="auto"/>
        <w:rPr>
          <w:rFonts w:asciiTheme="minorHAnsi" w:eastAsiaTheme="minorEastAsia" w:hAnsiTheme="minorHAnsi"/>
          <w:noProof/>
          <w:sz w:val="22"/>
          <w:lang w:eastAsia="fr-FR"/>
        </w:rPr>
      </w:pPr>
      <w:hyperlink r:id="rId38" w:anchor="_Toc106104251" w:history="1">
        <w:r w:rsidRPr="006222FB">
          <w:rPr>
            <w:rStyle w:val="Lienhypertexte"/>
            <w:noProof/>
          </w:rPr>
          <w:t>Figure 9 : liste des fichiers présent dans la base de donnée</w:t>
        </w:r>
        <w:r>
          <w:rPr>
            <w:noProof/>
            <w:webHidden/>
          </w:rPr>
          <w:tab/>
        </w:r>
        <w:r>
          <w:rPr>
            <w:noProof/>
            <w:webHidden/>
          </w:rPr>
          <w:fldChar w:fldCharType="begin"/>
        </w:r>
        <w:r>
          <w:rPr>
            <w:noProof/>
            <w:webHidden/>
          </w:rPr>
          <w:instrText xml:space="preserve"> PAGEREF _Toc106104251 \h </w:instrText>
        </w:r>
        <w:r>
          <w:rPr>
            <w:noProof/>
            <w:webHidden/>
          </w:rPr>
        </w:r>
        <w:r>
          <w:rPr>
            <w:noProof/>
            <w:webHidden/>
          </w:rPr>
          <w:fldChar w:fldCharType="separate"/>
        </w:r>
        <w:r>
          <w:rPr>
            <w:noProof/>
            <w:webHidden/>
          </w:rPr>
          <w:t>19</w:t>
        </w:r>
        <w:r>
          <w:rPr>
            <w:noProof/>
            <w:webHidden/>
          </w:rPr>
          <w:fldChar w:fldCharType="end"/>
        </w:r>
      </w:hyperlink>
    </w:p>
    <w:p w14:paraId="763832B4" w14:textId="0CD580A8" w:rsidR="008F4E02" w:rsidRDefault="008F4E02" w:rsidP="008F4E02">
      <w:pPr>
        <w:pStyle w:val="Tabledesillustrations"/>
        <w:tabs>
          <w:tab w:val="right" w:leader="dot" w:pos="9062"/>
        </w:tabs>
        <w:spacing w:line="360" w:lineRule="auto"/>
        <w:rPr>
          <w:rFonts w:asciiTheme="minorHAnsi" w:eastAsiaTheme="minorEastAsia" w:hAnsiTheme="minorHAnsi"/>
          <w:noProof/>
          <w:sz w:val="22"/>
          <w:lang w:eastAsia="fr-FR"/>
        </w:rPr>
      </w:pPr>
      <w:hyperlink r:id="rId39" w:anchor="_Toc106104252" w:history="1">
        <w:r w:rsidRPr="006222FB">
          <w:rPr>
            <w:rStyle w:val="Lienhypertexte"/>
            <w:noProof/>
          </w:rPr>
          <w:t>Figure 10 : Fonctionnement du réseau de neurone</w:t>
        </w:r>
        <w:r>
          <w:rPr>
            <w:noProof/>
            <w:webHidden/>
          </w:rPr>
          <w:tab/>
        </w:r>
        <w:r>
          <w:rPr>
            <w:noProof/>
            <w:webHidden/>
          </w:rPr>
          <w:fldChar w:fldCharType="begin"/>
        </w:r>
        <w:r>
          <w:rPr>
            <w:noProof/>
            <w:webHidden/>
          </w:rPr>
          <w:instrText xml:space="preserve"> PAGEREF _Toc106104252 \h </w:instrText>
        </w:r>
        <w:r>
          <w:rPr>
            <w:noProof/>
            <w:webHidden/>
          </w:rPr>
        </w:r>
        <w:r>
          <w:rPr>
            <w:noProof/>
            <w:webHidden/>
          </w:rPr>
          <w:fldChar w:fldCharType="separate"/>
        </w:r>
        <w:r>
          <w:rPr>
            <w:noProof/>
            <w:webHidden/>
          </w:rPr>
          <w:t>25</w:t>
        </w:r>
        <w:r>
          <w:rPr>
            <w:noProof/>
            <w:webHidden/>
          </w:rPr>
          <w:fldChar w:fldCharType="end"/>
        </w:r>
      </w:hyperlink>
    </w:p>
    <w:p w14:paraId="64FE28FC" w14:textId="70ADB08F" w:rsidR="008F4E02" w:rsidRDefault="008F4E02" w:rsidP="008F4E02">
      <w:pPr>
        <w:pStyle w:val="Tabledesillustrations"/>
        <w:tabs>
          <w:tab w:val="right" w:leader="dot" w:pos="9062"/>
        </w:tabs>
        <w:spacing w:line="360" w:lineRule="auto"/>
        <w:rPr>
          <w:rFonts w:asciiTheme="minorHAnsi" w:eastAsiaTheme="minorEastAsia" w:hAnsiTheme="minorHAnsi"/>
          <w:noProof/>
          <w:sz w:val="22"/>
          <w:lang w:eastAsia="fr-FR"/>
        </w:rPr>
      </w:pPr>
      <w:hyperlink r:id="rId40" w:anchor="_Toc106104253" w:history="1">
        <w:r w:rsidRPr="006222FB">
          <w:rPr>
            <w:rStyle w:val="Lienhypertexte"/>
            <w:noProof/>
          </w:rPr>
          <w:t>Figure 11 : résultat de l'entraînement de notre model</w:t>
        </w:r>
        <w:r>
          <w:rPr>
            <w:noProof/>
            <w:webHidden/>
          </w:rPr>
          <w:tab/>
        </w:r>
        <w:r>
          <w:rPr>
            <w:noProof/>
            <w:webHidden/>
          </w:rPr>
          <w:fldChar w:fldCharType="begin"/>
        </w:r>
        <w:r>
          <w:rPr>
            <w:noProof/>
            <w:webHidden/>
          </w:rPr>
          <w:instrText xml:space="preserve"> PAGEREF _Toc106104253 \h </w:instrText>
        </w:r>
        <w:r>
          <w:rPr>
            <w:noProof/>
            <w:webHidden/>
          </w:rPr>
        </w:r>
        <w:r>
          <w:rPr>
            <w:noProof/>
            <w:webHidden/>
          </w:rPr>
          <w:fldChar w:fldCharType="separate"/>
        </w:r>
        <w:r>
          <w:rPr>
            <w:noProof/>
            <w:webHidden/>
          </w:rPr>
          <w:t>26</w:t>
        </w:r>
        <w:r>
          <w:rPr>
            <w:noProof/>
            <w:webHidden/>
          </w:rPr>
          <w:fldChar w:fldCharType="end"/>
        </w:r>
      </w:hyperlink>
    </w:p>
    <w:p w14:paraId="057746A8" w14:textId="148B6777" w:rsidR="008F4E02" w:rsidRDefault="008F4E02" w:rsidP="008F4E02">
      <w:pPr>
        <w:pStyle w:val="Tabledesillustrations"/>
        <w:tabs>
          <w:tab w:val="right" w:leader="dot" w:pos="9062"/>
        </w:tabs>
        <w:spacing w:line="360" w:lineRule="auto"/>
        <w:rPr>
          <w:rFonts w:asciiTheme="minorHAnsi" w:eastAsiaTheme="minorEastAsia" w:hAnsiTheme="minorHAnsi"/>
          <w:noProof/>
          <w:sz w:val="22"/>
          <w:lang w:eastAsia="fr-FR"/>
        </w:rPr>
      </w:pPr>
      <w:hyperlink r:id="rId41" w:anchor="_Toc106104254" w:history="1">
        <w:r w:rsidRPr="006222FB">
          <w:rPr>
            <w:rStyle w:val="Lienhypertexte"/>
            <w:noProof/>
          </w:rPr>
          <w:t>Figure 12 : résultats des test de notre model</w:t>
        </w:r>
        <w:r>
          <w:rPr>
            <w:noProof/>
            <w:webHidden/>
          </w:rPr>
          <w:tab/>
        </w:r>
        <w:r>
          <w:rPr>
            <w:noProof/>
            <w:webHidden/>
          </w:rPr>
          <w:fldChar w:fldCharType="begin"/>
        </w:r>
        <w:r>
          <w:rPr>
            <w:noProof/>
            <w:webHidden/>
          </w:rPr>
          <w:instrText xml:space="preserve"> PAGEREF _Toc106104254 \h </w:instrText>
        </w:r>
        <w:r>
          <w:rPr>
            <w:noProof/>
            <w:webHidden/>
          </w:rPr>
        </w:r>
        <w:r>
          <w:rPr>
            <w:noProof/>
            <w:webHidden/>
          </w:rPr>
          <w:fldChar w:fldCharType="separate"/>
        </w:r>
        <w:r>
          <w:rPr>
            <w:noProof/>
            <w:webHidden/>
          </w:rPr>
          <w:t>27</w:t>
        </w:r>
        <w:r>
          <w:rPr>
            <w:noProof/>
            <w:webHidden/>
          </w:rPr>
          <w:fldChar w:fldCharType="end"/>
        </w:r>
      </w:hyperlink>
    </w:p>
    <w:p w14:paraId="1FA5E5C0" w14:textId="4BDE5F37" w:rsidR="005B4AF8" w:rsidRDefault="008F4E02" w:rsidP="008F4E02">
      <w:pPr>
        <w:spacing w:line="360" w:lineRule="auto"/>
        <w:jc w:val="both"/>
      </w:pPr>
      <w:r>
        <w:fldChar w:fldCharType="end"/>
      </w:r>
    </w:p>
    <w:p w14:paraId="136F0473" w14:textId="7708376F" w:rsidR="009D69FC" w:rsidRPr="00C42CFC" w:rsidRDefault="009D69FC" w:rsidP="009D69FC">
      <w:pPr>
        <w:pStyle w:val="Titre1"/>
      </w:pPr>
      <w:bookmarkStart w:id="293" w:name="_Toc106104374"/>
      <w:r w:rsidRPr="00C42CFC">
        <w:t>Annexes</w:t>
      </w:r>
      <w:bookmarkEnd w:id="292"/>
      <w:bookmarkEnd w:id="293"/>
      <w:r w:rsidRPr="00C42CFC">
        <w:t xml:space="preserve"> </w:t>
      </w:r>
    </w:p>
    <w:p w14:paraId="0BE7743D" w14:textId="3C9785A1" w:rsidR="005C1586" w:rsidRPr="00C42CFC" w:rsidRDefault="005C1586" w:rsidP="005C1586"/>
    <w:p w14:paraId="1BEE4603" w14:textId="510D76D6" w:rsidR="00B179D7" w:rsidRDefault="004A659E" w:rsidP="005C1586">
      <w:pPr>
        <w:rPr>
          <w:ins w:id="294" w:author="LACROIX Mathieu" w:date="2022-06-13T14:42:00Z"/>
        </w:rPr>
      </w:pPr>
      <w:r w:rsidRPr="00C42CFC">
        <w:t xml:space="preserve">Annexe structure fichier </w:t>
      </w:r>
    </w:p>
    <w:p w14:paraId="0C94C0E5" w14:textId="77777777" w:rsidR="005B4AF8" w:rsidRDefault="005B4AF8" w:rsidP="005C1586"/>
    <w:p w14:paraId="31E62FC2" w14:textId="46AA64B3" w:rsidR="00821D3C" w:rsidRDefault="00602384" w:rsidP="003B11B5">
      <w:r>
        <w:rPr>
          <w:noProof/>
          <w:lang w:eastAsia="fr-FR"/>
        </w:rPr>
        <w:drawing>
          <wp:anchor distT="0" distB="0" distL="114300" distR="114300" simplePos="0" relativeHeight="251651584" behindDoc="0" locked="0" layoutInCell="1" allowOverlap="1" wp14:anchorId="663A3217" wp14:editId="256732FA">
            <wp:simplePos x="0" y="0"/>
            <wp:positionH relativeFrom="margin">
              <wp:posOffset>1024255</wp:posOffset>
            </wp:positionH>
            <wp:positionV relativeFrom="paragraph">
              <wp:posOffset>12700</wp:posOffset>
            </wp:positionV>
            <wp:extent cx="1933324" cy="3787140"/>
            <wp:effectExtent l="0" t="0" r="0" b="3810"/>
            <wp:wrapNone/>
            <wp:docPr id="13" name="Image 13" descr="compilation du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compilation du model"/>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933324" cy="3787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7B4C">
        <w:rPr>
          <w:highlight w:val="yellow"/>
        </w:rPr>
        <w:t xml:space="preserve"> </w:t>
      </w:r>
    </w:p>
    <w:p w14:paraId="58F00166" w14:textId="12AB613F" w:rsidR="003B11B5" w:rsidRDefault="003B11B5" w:rsidP="003B11B5"/>
    <w:p w14:paraId="53BE608A" w14:textId="7B332DB9" w:rsidR="003B11B5" w:rsidRDefault="003B11B5" w:rsidP="003B11B5"/>
    <w:p w14:paraId="756E17CD" w14:textId="0C8C22E0" w:rsidR="003B11B5" w:rsidRDefault="003B11B5" w:rsidP="003B11B5"/>
    <w:p w14:paraId="680E162D" w14:textId="53DDADC3" w:rsidR="003B11B5" w:rsidRDefault="003B11B5">
      <w:r>
        <w:br w:type="page"/>
      </w:r>
    </w:p>
    <w:p w14:paraId="7A5FE588" w14:textId="6F17B290" w:rsidR="003B11B5" w:rsidRDefault="003B11B5" w:rsidP="003B11B5">
      <w:r>
        <w:t>Sommaire du model créer</w:t>
      </w:r>
    </w:p>
    <w:p w14:paraId="55881711" w14:textId="5315BF7D" w:rsidR="003B11B5" w:rsidRDefault="003B11B5" w:rsidP="003B11B5"/>
    <w:p w14:paraId="7CD84CD8" w14:textId="30AA6622" w:rsidR="003B11B5" w:rsidRDefault="003B11B5" w:rsidP="003B11B5">
      <w:r w:rsidRPr="003B11B5">
        <w:rPr>
          <w:noProof/>
          <w:lang w:eastAsia="fr-FR"/>
        </w:rPr>
        <w:drawing>
          <wp:anchor distT="0" distB="0" distL="114300" distR="114300" simplePos="0" relativeHeight="251656704" behindDoc="0" locked="0" layoutInCell="1" allowOverlap="1" wp14:anchorId="17520AE0" wp14:editId="031B7651">
            <wp:simplePos x="0" y="0"/>
            <wp:positionH relativeFrom="column">
              <wp:posOffset>93345</wp:posOffset>
            </wp:positionH>
            <wp:positionV relativeFrom="paragraph">
              <wp:posOffset>22860</wp:posOffset>
            </wp:positionV>
            <wp:extent cx="5760720" cy="5628640"/>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760720" cy="5628640"/>
                    </a:xfrm>
                    <a:prstGeom prst="rect">
                      <a:avLst/>
                    </a:prstGeom>
                  </pic:spPr>
                </pic:pic>
              </a:graphicData>
            </a:graphic>
          </wp:anchor>
        </w:drawing>
      </w:r>
    </w:p>
    <w:p w14:paraId="7D3BE0EA" w14:textId="250B774D" w:rsidR="003B11B5" w:rsidRDefault="003B11B5" w:rsidP="003B11B5"/>
    <w:p w14:paraId="43EC8FC0" w14:textId="6E4FD4AE" w:rsidR="003B11B5" w:rsidRDefault="003B11B5" w:rsidP="003B11B5"/>
    <w:p w14:paraId="079EFBEB" w14:textId="191D6179" w:rsidR="003B11B5" w:rsidRDefault="003B11B5" w:rsidP="003B11B5"/>
    <w:p w14:paraId="17311B47" w14:textId="5999A704" w:rsidR="003B11B5" w:rsidRDefault="003B11B5" w:rsidP="003B11B5"/>
    <w:p w14:paraId="76A92F86" w14:textId="7142E37C" w:rsidR="003B11B5" w:rsidRDefault="003B11B5" w:rsidP="003B11B5"/>
    <w:p w14:paraId="2E1E0E0D" w14:textId="3E2EA40A" w:rsidR="003B11B5" w:rsidRDefault="003B11B5" w:rsidP="003B11B5"/>
    <w:p w14:paraId="1E57F5DE" w14:textId="2E16BD94" w:rsidR="003B11B5" w:rsidRDefault="003B11B5" w:rsidP="003B11B5"/>
    <w:p w14:paraId="3973976E" w14:textId="69E44415" w:rsidR="003B11B5" w:rsidRDefault="003B11B5" w:rsidP="003B11B5"/>
    <w:p w14:paraId="7514D58F" w14:textId="32A94F95" w:rsidR="003B11B5" w:rsidRDefault="003B11B5" w:rsidP="003B11B5"/>
    <w:p w14:paraId="245EC685" w14:textId="0920214E" w:rsidR="003B11B5" w:rsidRPr="003B11B5" w:rsidRDefault="003B11B5" w:rsidP="003B11B5"/>
    <w:sectPr w:rsidR="003B11B5" w:rsidRPr="003B11B5" w:rsidSect="004B4447">
      <w:headerReference w:type="default" r:id="rId44"/>
      <w:footerReference w:type="default" r:id="rId45"/>
      <w:pgSz w:w="11906" w:h="16838"/>
      <w:pgMar w:top="1417" w:right="1417" w:bottom="1417" w:left="1417" w:header="0" w:footer="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arnaud lacroix" w:date="2022-06-11T09:27:00Z" w:initials="al">
    <w:p w14:paraId="030E7187" w14:textId="77777777" w:rsidR="00C32FD6" w:rsidRDefault="00C32FD6" w:rsidP="00C44D8F">
      <w:pPr>
        <w:pStyle w:val="Commentaire"/>
      </w:pPr>
      <w:r>
        <w:rPr>
          <w:rStyle w:val="Marquedecommentaire"/>
        </w:rPr>
        <w:annotationRef/>
      </w:r>
      <w:r>
        <w:t>Prévoir pê quelques notes si question sur ce qu'est la méthode agile ?</w:t>
      </w:r>
    </w:p>
  </w:comment>
  <w:comment w:id="72" w:author="lacroix arnaud" w:date="2022-06-13T18:54:00Z" w:initials="la">
    <w:p w14:paraId="54FF6ABD" w14:textId="6683D533" w:rsidR="0006726C" w:rsidRDefault="0006726C">
      <w:pPr>
        <w:pStyle w:val="Commentaire"/>
      </w:pPr>
      <w:r>
        <w:rPr>
          <w:rStyle w:val="Marquedecommentaire"/>
        </w:rPr>
        <w:annotationRef/>
      </w:r>
      <w:r>
        <w:t>Voir si possible avec chercheurs quelle est la meilleure représentation, pourquoi plusieurs.</w:t>
      </w:r>
    </w:p>
    <w:p w14:paraId="065E3006" w14:textId="3BA6D226" w:rsidR="0006726C" w:rsidRDefault="0006726C">
      <w:pPr>
        <w:pStyle w:val="Commentaire"/>
      </w:pPr>
      <w:r>
        <w:t>Est-ce que certaine sont plus pratiques que d’autres …</w:t>
      </w:r>
    </w:p>
  </w:comment>
  <w:comment w:id="114" w:author="arnaud lacroix" w:date="2022-06-11T09:37:00Z" w:initials="al">
    <w:p w14:paraId="63607A9C" w14:textId="77777777" w:rsidR="00C32FD6" w:rsidRDefault="00C32FD6" w:rsidP="00C44D8F">
      <w:pPr>
        <w:pStyle w:val="Commentaire"/>
      </w:pPr>
      <w:r>
        <w:rPr>
          <w:rStyle w:val="Marquedecommentaire"/>
        </w:rPr>
        <w:annotationRef/>
      </w:r>
      <w:r>
        <w:t>A clarifier</w:t>
      </w:r>
    </w:p>
  </w:comment>
  <w:comment w:id="115" w:author="arnaud lacroix" w:date="2022-06-11T09:39:00Z" w:initials="al">
    <w:p w14:paraId="20FEB23C" w14:textId="77777777" w:rsidR="00C32FD6" w:rsidRDefault="00C32FD6">
      <w:pPr>
        <w:pStyle w:val="Commentaire"/>
      </w:pPr>
      <w:r>
        <w:rPr>
          <w:rStyle w:val="Marquedecommentaire"/>
        </w:rPr>
        <w:annotationRef/>
      </w:r>
      <w:r>
        <w:t>Entre 0 et 1 = 0,1 ; 0,2 ; 0;3…</w:t>
      </w:r>
    </w:p>
    <w:p w14:paraId="66085C9F" w14:textId="77777777" w:rsidR="00C32FD6" w:rsidRDefault="00C32FD6">
      <w:pPr>
        <w:pStyle w:val="Commentaire"/>
      </w:pPr>
    </w:p>
    <w:p w14:paraId="69D61BC5" w14:textId="77777777" w:rsidR="00C32FD6" w:rsidRDefault="00C32FD6" w:rsidP="00C44D8F">
      <w:pPr>
        <w:pStyle w:val="Commentaire"/>
      </w:pPr>
      <w:r>
        <w:t>Je pense qu'il faut mieux mettre en 0 ou en 1.</w:t>
      </w:r>
    </w:p>
  </w:comment>
  <w:comment w:id="116" w:author="LACROIX Mathieu" w:date="2022-06-13T10:20:00Z" w:initials="LM">
    <w:p w14:paraId="78A7C1D5" w14:textId="696C88D5" w:rsidR="00C32FD6" w:rsidRDefault="00C32FD6">
      <w:pPr>
        <w:pStyle w:val="Commentaire"/>
      </w:pPr>
      <w:r>
        <w:rPr>
          <w:rStyle w:val="Marquedecommentaire"/>
        </w:rPr>
        <w:annotationRef/>
      </w:r>
      <w:r>
        <w:t xml:space="preserve">Non c’est bien entre 0 et 1 </w:t>
      </w:r>
      <w:proofErr w:type="gramStart"/>
      <w:r>
        <w:t>( 0.1</w:t>
      </w:r>
      <w:proofErr w:type="gramEnd"/>
      <w:r>
        <w:t>/0.2/..)</w:t>
      </w:r>
    </w:p>
    <w:p w14:paraId="03CA55C2" w14:textId="77777777" w:rsidR="00C32FD6" w:rsidRDefault="00C32FD6">
      <w:pPr>
        <w:pStyle w:val="Commentaire"/>
      </w:pPr>
    </w:p>
  </w:comment>
  <w:comment w:id="135" w:author="arnaud lacroix" w:date="2022-06-11T09:46:00Z" w:initials="al">
    <w:p w14:paraId="7FB2D92E" w14:textId="77777777" w:rsidR="00C32FD6" w:rsidRDefault="00C32FD6" w:rsidP="00C44D8F">
      <w:pPr>
        <w:pStyle w:val="Commentaire"/>
      </w:pPr>
      <w:r>
        <w:rPr>
          <w:rStyle w:val="Marquedecommentaire"/>
        </w:rPr>
        <w:annotationRef/>
      </w:r>
      <w:r>
        <w:t>Ça veut dire quoi un modèle compilé ?</w:t>
      </w:r>
    </w:p>
  </w:comment>
  <w:comment w:id="136" w:author="LACROIX Mathieu" w:date="2022-06-13T10:37:00Z" w:initials="LM">
    <w:p w14:paraId="6878E8BC" w14:textId="5D311079" w:rsidR="00C32FD6" w:rsidRDefault="00C32FD6">
      <w:pPr>
        <w:pStyle w:val="Commentaire"/>
      </w:pPr>
      <w:r>
        <w:rPr>
          <w:rStyle w:val="Marquedecommentaire"/>
        </w:rPr>
        <w:annotationRef/>
      </w:r>
      <w:r>
        <w:t>Compilé = dans le sens il va être créer avec les paramètre config et applique au jeu de donnée souhaiter afin d’être entraîner</w:t>
      </w:r>
    </w:p>
  </w:comment>
  <w:comment w:id="137" w:author="arnaud lacroix" w:date="2022-06-11T09:54:00Z" w:initials="al">
    <w:p w14:paraId="574B1685" w14:textId="77777777" w:rsidR="00C32FD6" w:rsidRDefault="00C32FD6" w:rsidP="00C44D8F">
      <w:pPr>
        <w:pStyle w:val="Commentaire"/>
      </w:pPr>
      <w:r>
        <w:rPr>
          <w:rStyle w:val="Marquedecommentaire"/>
        </w:rPr>
        <w:annotationRef/>
      </w:r>
      <w:hyperlink r:id="rId1" w:history="1">
        <w:r w:rsidRPr="00985B55">
          <w:rPr>
            <w:rStyle w:val="Lienhypertexte"/>
          </w:rPr>
          <w:t>https://zestedesavoir.com/articles/1654/deep-learning-cest-quoi/</w:t>
        </w:r>
      </w:hyperlink>
    </w:p>
  </w:comment>
  <w:comment w:id="148" w:author="arnaud lacroix" w:date="2022-06-11T09:59:00Z" w:initials="al">
    <w:p w14:paraId="782A8A0B" w14:textId="77777777" w:rsidR="00C32FD6" w:rsidRDefault="00C32FD6" w:rsidP="00C44D8F">
      <w:pPr>
        <w:pStyle w:val="Commentaire"/>
      </w:pPr>
      <w:r>
        <w:rPr>
          <w:rStyle w:val="Marquedecommentaire"/>
        </w:rPr>
        <w:annotationRef/>
      </w:r>
      <w:r>
        <w:t>Pourcentage de fiabilité ?</w:t>
      </w:r>
    </w:p>
  </w:comment>
  <w:comment w:id="160" w:author="LACROIX Mathieu" w:date="2022-06-13T14:20:00Z" w:initials="LM">
    <w:p w14:paraId="6DEF256B" w14:textId="77777777" w:rsidR="00C32FD6" w:rsidRDefault="00C32FD6" w:rsidP="00574450">
      <w:pPr>
        <w:pStyle w:val="Commentaire"/>
      </w:pPr>
      <w:r>
        <w:rPr>
          <w:rStyle w:val="Marquedecommentaire"/>
        </w:rPr>
        <w:annotationRef/>
      </w:r>
      <w:r w:rsidRPr="00574450">
        <w:rPr>
          <w:rStyle w:val="Marquedecommentaire"/>
        </w:rPr>
        <w:annotationRef/>
      </w:r>
      <w:r w:rsidRPr="00574450">
        <w:rPr>
          <w:highlight w:val="yellow"/>
        </w:rPr>
        <w:t>VU avec Gaston, même si le travail, n’a pas encore été appliqué sur les images d’acquisition on fait tout comme (d’après il y a aucune chance pour que cela ne fonctionne pas)</w:t>
      </w:r>
    </w:p>
    <w:p w14:paraId="0C9D0D8A" w14:textId="001D28ED" w:rsidR="00C32FD6" w:rsidRDefault="00C32FD6">
      <w:pPr>
        <w:pStyle w:val="Commentaire"/>
      </w:pPr>
    </w:p>
  </w:comment>
  <w:comment w:id="283" w:author="lacroix arnaud" w:date="2022-06-10T19:13:00Z" w:initials="la">
    <w:p w14:paraId="16ABEF8B" w14:textId="77777777" w:rsidR="00C32FD6" w:rsidRDefault="00C32FD6" w:rsidP="00C44D8F">
      <w:pPr>
        <w:pStyle w:val="Commentaire"/>
      </w:pPr>
      <w:r>
        <w:rPr>
          <w:rStyle w:val="Marquedecommentaire"/>
        </w:rPr>
        <w:annotationRef/>
      </w:r>
      <w:r>
        <w:t>Glossaire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0E7187" w15:done="0"/>
  <w15:commentEx w15:paraId="065E3006" w15:done="0"/>
  <w15:commentEx w15:paraId="63607A9C" w15:done="0"/>
  <w15:commentEx w15:paraId="69D61BC5" w15:done="0"/>
  <w15:commentEx w15:paraId="03CA55C2" w15:paraIdParent="69D61BC5" w15:done="0"/>
  <w15:commentEx w15:paraId="7FB2D92E" w15:done="0"/>
  <w15:commentEx w15:paraId="6878E8BC" w15:paraIdParent="7FB2D92E" w15:done="0"/>
  <w15:commentEx w15:paraId="574B1685" w15:done="0"/>
  <w15:commentEx w15:paraId="782A8A0B" w15:done="0"/>
  <w15:commentEx w15:paraId="0C9D0D8A" w15:done="0"/>
  <w15:commentEx w15:paraId="16ABEF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EDE69" w16cex:dateUtc="2022-06-11T07:27:00Z"/>
  <w16cex:commentExtensible w16cex:durableId="264EE0D6" w16cex:dateUtc="2022-06-11T07:37:00Z"/>
  <w16cex:commentExtensible w16cex:durableId="264EE15F" w16cex:dateUtc="2022-06-11T07:39:00Z"/>
  <w16cex:commentExtensible w16cex:durableId="264EE2EB" w16cex:dateUtc="2022-06-11T07:46:00Z"/>
  <w16cex:commentExtensible w16cex:durableId="264EE4DD" w16cex:dateUtc="2022-06-11T07:54:00Z"/>
  <w16cex:commentExtensible w16cex:durableId="264EE602" w16cex:dateUtc="2022-06-11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0E7187" w16cid:durableId="264EDE69"/>
  <w16cid:commentId w16cid:paraId="065E3006" w16cid:durableId="265304CA"/>
  <w16cid:commentId w16cid:paraId="63607A9C" w16cid:durableId="264EE0D6"/>
  <w16cid:commentId w16cid:paraId="69D61BC5" w16cid:durableId="264EE15F"/>
  <w16cid:commentId w16cid:paraId="03CA55C2" w16cid:durableId="265304CD"/>
  <w16cid:commentId w16cid:paraId="7FB2D92E" w16cid:durableId="264EE2EB"/>
  <w16cid:commentId w16cid:paraId="6878E8BC" w16cid:durableId="265304CF"/>
  <w16cid:commentId w16cid:paraId="574B1685" w16cid:durableId="264EE4DD"/>
  <w16cid:commentId w16cid:paraId="782A8A0B" w16cid:durableId="264EE602"/>
  <w16cid:commentId w16cid:paraId="0C9D0D8A" w16cid:durableId="265304D2"/>
  <w16cid:commentId w16cid:paraId="16ABEF8B" w16cid:durableId="265304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B2C72" w14:textId="77777777" w:rsidR="00704669" w:rsidRDefault="00704669" w:rsidP="001958BF">
      <w:pPr>
        <w:spacing w:after="0" w:line="240" w:lineRule="auto"/>
      </w:pPr>
      <w:r>
        <w:separator/>
      </w:r>
    </w:p>
  </w:endnote>
  <w:endnote w:type="continuationSeparator" w:id="0">
    <w:p w14:paraId="2E61C8ED" w14:textId="77777777" w:rsidR="00704669" w:rsidRDefault="00704669" w:rsidP="00195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7488699"/>
      <w:docPartObj>
        <w:docPartGallery w:val="Page Numbers (Bottom of Page)"/>
        <w:docPartUnique/>
      </w:docPartObj>
    </w:sdtPr>
    <w:sdtEndPr/>
    <w:sdtContent>
      <w:p w14:paraId="29A4A98E" w14:textId="384821F2" w:rsidR="00C32FD6" w:rsidRPr="001958BF" w:rsidRDefault="00C32FD6">
        <w:pPr>
          <w:pStyle w:val="Pieddepage"/>
          <w:jc w:val="right"/>
        </w:pPr>
        <w:r w:rsidRPr="001958BF">
          <w:fldChar w:fldCharType="begin"/>
        </w:r>
        <w:r w:rsidRPr="001958BF">
          <w:instrText>PAGE   \* MERGEFORMAT</w:instrText>
        </w:r>
        <w:r w:rsidRPr="001958BF">
          <w:fldChar w:fldCharType="separate"/>
        </w:r>
        <w:r w:rsidR="000E171F">
          <w:rPr>
            <w:noProof/>
          </w:rPr>
          <w:t>32</w:t>
        </w:r>
        <w:r w:rsidRPr="001958BF">
          <w:fldChar w:fldCharType="end"/>
        </w:r>
      </w:p>
    </w:sdtContent>
  </w:sdt>
  <w:p w14:paraId="2D0962D6" w14:textId="77777777" w:rsidR="00C32FD6" w:rsidRDefault="00C32F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1CB22" w14:textId="77777777" w:rsidR="00704669" w:rsidRDefault="00704669" w:rsidP="001958BF">
      <w:pPr>
        <w:spacing w:after="0" w:line="240" w:lineRule="auto"/>
      </w:pPr>
      <w:r>
        <w:separator/>
      </w:r>
    </w:p>
  </w:footnote>
  <w:footnote w:type="continuationSeparator" w:id="0">
    <w:p w14:paraId="5B8747FD" w14:textId="77777777" w:rsidR="00704669" w:rsidRDefault="00704669" w:rsidP="00195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3FFD" w14:textId="09909D3E" w:rsidR="00C32FD6" w:rsidRDefault="00C32FD6" w:rsidP="003E69F0">
    <w:pPr>
      <w:pStyle w:val="Titre1"/>
    </w:pPr>
  </w:p>
  <w:p w14:paraId="1F9D034F" w14:textId="77777777" w:rsidR="00C32FD6" w:rsidRDefault="00C32FD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892"/>
    <w:multiLevelType w:val="hybridMultilevel"/>
    <w:tmpl w:val="D2CA4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6120AA"/>
    <w:multiLevelType w:val="hybridMultilevel"/>
    <w:tmpl w:val="92568D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5177F9"/>
    <w:multiLevelType w:val="hybridMultilevel"/>
    <w:tmpl w:val="C16CC6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9A7EF1"/>
    <w:multiLevelType w:val="hybridMultilevel"/>
    <w:tmpl w:val="93442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944ED0"/>
    <w:multiLevelType w:val="hybridMultilevel"/>
    <w:tmpl w:val="B1A6E0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D02981"/>
    <w:multiLevelType w:val="hybridMultilevel"/>
    <w:tmpl w:val="F7865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F34F6F"/>
    <w:multiLevelType w:val="hybridMultilevel"/>
    <w:tmpl w:val="2D86F2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377C9D"/>
    <w:multiLevelType w:val="hybridMultilevel"/>
    <w:tmpl w:val="A8542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E91941"/>
    <w:multiLevelType w:val="hybridMultilevel"/>
    <w:tmpl w:val="F9361C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BB716B"/>
    <w:multiLevelType w:val="hybridMultilevel"/>
    <w:tmpl w:val="DF4CF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CE1A2F"/>
    <w:multiLevelType w:val="hybridMultilevel"/>
    <w:tmpl w:val="56C4F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10829D2"/>
    <w:multiLevelType w:val="hybridMultilevel"/>
    <w:tmpl w:val="3B2C6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1B6587"/>
    <w:multiLevelType w:val="hybridMultilevel"/>
    <w:tmpl w:val="86FA96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365F4D"/>
    <w:multiLevelType w:val="hybridMultilevel"/>
    <w:tmpl w:val="B6241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F97C5E"/>
    <w:multiLevelType w:val="hybridMultilevel"/>
    <w:tmpl w:val="D7C891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4F6DB9"/>
    <w:multiLevelType w:val="hybridMultilevel"/>
    <w:tmpl w:val="38B61A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0B47738"/>
    <w:multiLevelType w:val="hybridMultilevel"/>
    <w:tmpl w:val="2C6A5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A92DD6"/>
    <w:multiLevelType w:val="hybridMultilevel"/>
    <w:tmpl w:val="5CDCB68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8" w15:restartNumberingAfterBreak="0">
    <w:nsid w:val="42E87DCD"/>
    <w:multiLevelType w:val="hybridMultilevel"/>
    <w:tmpl w:val="0EE4C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856D1F"/>
    <w:multiLevelType w:val="hybridMultilevel"/>
    <w:tmpl w:val="A7563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55D499B"/>
    <w:multiLevelType w:val="hybridMultilevel"/>
    <w:tmpl w:val="5EE03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6D470A6"/>
    <w:multiLevelType w:val="hybridMultilevel"/>
    <w:tmpl w:val="B630B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A4A3F4F"/>
    <w:multiLevelType w:val="hybridMultilevel"/>
    <w:tmpl w:val="DDDE35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583BD4"/>
    <w:multiLevelType w:val="hybridMultilevel"/>
    <w:tmpl w:val="003C6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F9D6E5C"/>
    <w:multiLevelType w:val="hybridMultilevel"/>
    <w:tmpl w:val="3DC87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19911BE"/>
    <w:multiLevelType w:val="hybridMultilevel"/>
    <w:tmpl w:val="A358F1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AC11FF"/>
    <w:multiLevelType w:val="hybridMultilevel"/>
    <w:tmpl w:val="3FB0A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09B5538"/>
    <w:multiLevelType w:val="hybridMultilevel"/>
    <w:tmpl w:val="A9E8B6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5F0788D"/>
    <w:multiLevelType w:val="hybridMultilevel"/>
    <w:tmpl w:val="1C843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6035229"/>
    <w:multiLevelType w:val="hybridMultilevel"/>
    <w:tmpl w:val="82A0DA0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6587883"/>
    <w:multiLevelType w:val="hybridMultilevel"/>
    <w:tmpl w:val="FB688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69C4BEF"/>
    <w:multiLevelType w:val="hybridMultilevel"/>
    <w:tmpl w:val="C54EB9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9F52B1F"/>
    <w:multiLevelType w:val="hybridMultilevel"/>
    <w:tmpl w:val="DF6A951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3" w15:restartNumberingAfterBreak="0">
    <w:nsid w:val="6BC066E2"/>
    <w:multiLevelType w:val="multilevel"/>
    <w:tmpl w:val="70D8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AA059B"/>
    <w:multiLevelType w:val="hybridMultilevel"/>
    <w:tmpl w:val="9AC85E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CE260A4"/>
    <w:multiLevelType w:val="hybridMultilevel"/>
    <w:tmpl w:val="9E26C74E"/>
    <w:lvl w:ilvl="0" w:tplc="040C0001">
      <w:start w:val="1"/>
      <w:numFmt w:val="bullet"/>
      <w:lvlText w:val=""/>
      <w:lvlJc w:val="left"/>
      <w:pPr>
        <w:ind w:left="850" w:hanging="360"/>
      </w:pPr>
      <w:rPr>
        <w:rFonts w:ascii="Symbol" w:hAnsi="Symbol" w:hint="default"/>
      </w:rPr>
    </w:lvl>
    <w:lvl w:ilvl="1" w:tplc="040C0003" w:tentative="1">
      <w:start w:val="1"/>
      <w:numFmt w:val="bullet"/>
      <w:lvlText w:val="o"/>
      <w:lvlJc w:val="left"/>
      <w:pPr>
        <w:ind w:left="1570" w:hanging="360"/>
      </w:pPr>
      <w:rPr>
        <w:rFonts w:ascii="Courier New" w:hAnsi="Courier New" w:cs="Courier New" w:hint="default"/>
      </w:rPr>
    </w:lvl>
    <w:lvl w:ilvl="2" w:tplc="040C0005" w:tentative="1">
      <w:start w:val="1"/>
      <w:numFmt w:val="bullet"/>
      <w:lvlText w:val=""/>
      <w:lvlJc w:val="left"/>
      <w:pPr>
        <w:ind w:left="2290" w:hanging="360"/>
      </w:pPr>
      <w:rPr>
        <w:rFonts w:ascii="Wingdings" w:hAnsi="Wingdings" w:hint="default"/>
      </w:rPr>
    </w:lvl>
    <w:lvl w:ilvl="3" w:tplc="040C0001" w:tentative="1">
      <w:start w:val="1"/>
      <w:numFmt w:val="bullet"/>
      <w:lvlText w:val=""/>
      <w:lvlJc w:val="left"/>
      <w:pPr>
        <w:ind w:left="3010" w:hanging="360"/>
      </w:pPr>
      <w:rPr>
        <w:rFonts w:ascii="Symbol" w:hAnsi="Symbol" w:hint="default"/>
      </w:rPr>
    </w:lvl>
    <w:lvl w:ilvl="4" w:tplc="040C0003" w:tentative="1">
      <w:start w:val="1"/>
      <w:numFmt w:val="bullet"/>
      <w:lvlText w:val="o"/>
      <w:lvlJc w:val="left"/>
      <w:pPr>
        <w:ind w:left="3730" w:hanging="360"/>
      </w:pPr>
      <w:rPr>
        <w:rFonts w:ascii="Courier New" w:hAnsi="Courier New" w:cs="Courier New" w:hint="default"/>
      </w:rPr>
    </w:lvl>
    <w:lvl w:ilvl="5" w:tplc="040C0005" w:tentative="1">
      <w:start w:val="1"/>
      <w:numFmt w:val="bullet"/>
      <w:lvlText w:val=""/>
      <w:lvlJc w:val="left"/>
      <w:pPr>
        <w:ind w:left="4450" w:hanging="360"/>
      </w:pPr>
      <w:rPr>
        <w:rFonts w:ascii="Wingdings" w:hAnsi="Wingdings" w:hint="default"/>
      </w:rPr>
    </w:lvl>
    <w:lvl w:ilvl="6" w:tplc="040C0001" w:tentative="1">
      <w:start w:val="1"/>
      <w:numFmt w:val="bullet"/>
      <w:lvlText w:val=""/>
      <w:lvlJc w:val="left"/>
      <w:pPr>
        <w:ind w:left="5170" w:hanging="360"/>
      </w:pPr>
      <w:rPr>
        <w:rFonts w:ascii="Symbol" w:hAnsi="Symbol" w:hint="default"/>
      </w:rPr>
    </w:lvl>
    <w:lvl w:ilvl="7" w:tplc="040C0003" w:tentative="1">
      <w:start w:val="1"/>
      <w:numFmt w:val="bullet"/>
      <w:lvlText w:val="o"/>
      <w:lvlJc w:val="left"/>
      <w:pPr>
        <w:ind w:left="5890" w:hanging="360"/>
      </w:pPr>
      <w:rPr>
        <w:rFonts w:ascii="Courier New" w:hAnsi="Courier New" w:cs="Courier New" w:hint="default"/>
      </w:rPr>
    </w:lvl>
    <w:lvl w:ilvl="8" w:tplc="040C0005" w:tentative="1">
      <w:start w:val="1"/>
      <w:numFmt w:val="bullet"/>
      <w:lvlText w:val=""/>
      <w:lvlJc w:val="left"/>
      <w:pPr>
        <w:ind w:left="6610" w:hanging="360"/>
      </w:pPr>
      <w:rPr>
        <w:rFonts w:ascii="Wingdings" w:hAnsi="Wingdings" w:hint="default"/>
      </w:rPr>
    </w:lvl>
  </w:abstractNum>
  <w:abstractNum w:abstractNumId="36" w15:restartNumberingAfterBreak="0">
    <w:nsid w:val="71867FBE"/>
    <w:multiLevelType w:val="hybridMultilevel"/>
    <w:tmpl w:val="DB12D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4B463D4"/>
    <w:multiLevelType w:val="hybridMultilevel"/>
    <w:tmpl w:val="0A141D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8FB7E0C"/>
    <w:multiLevelType w:val="hybridMultilevel"/>
    <w:tmpl w:val="A30C7BE4"/>
    <w:lvl w:ilvl="0" w:tplc="0CBC05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C5F1A7F"/>
    <w:multiLevelType w:val="hybridMultilevel"/>
    <w:tmpl w:val="6EDC7C46"/>
    <w:lvl w:ilvl="0" w:tplc="0CBC0524">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7D4D38E2"/>
    <w:multiLevelType w:val="hybridMultilevel"/>
    <w:tmpl w:val="D5C8EC84"/>
    <w:lvl w:ilvl="0" w:tplc="040C0001">
      <w:start w:val="1"/>
      <w:numFmt w:val="bullet"/>
      <w:lvlText w:val=""/>
      <w:lvlJc w:val="left"/>
      <w:pPr>
        <w:ind w:left="784" w:hanging="360"/>
      </w:pPr>
      <w:rPr>
        <w:rFonts w:ascii="Symbol" w:hAnsi="Symbol" w:hint="default"/>
      </w:rPr>
    </w:lvl>
    <w:lvl w:ilvl="1" w:tplc="040C0003" w:tentative="1">
      <w:start w:val="1"/>
      <w:numFmt w:val="bullet"/>
      <w:lvlText w:val="o"/>
      <w:lvlJc w:val="left"/>
      <w:pPr>
        <w:ind w:left="1504" w:hanging="360"/>
      </w:pPr>
      <w:rPr>
        <w:rFonts w:ascii="Courier New" w:hAnsi="Courier New" w:cs="Courier New" w:hint="default"/>
      </w:rPr>
    </w:lvl>
    <w:lvl w:ilvl="2" w:tplc="040C0005" w:tentative="1">
      <w:start w:val="1"/>
      <w:numFmt w:val="bullet"/>
      <w:lvlText w:val=""/>
      <w:lvlJc w:val="left"/>
      <w:pPr>
        <w:ind w:left="2224" w:hanging="360"/>
      </w:pPr>
      <w:rPr>
        <w:rFonts w:ascii="Wingdings" w:hAnsi="Wingdings" w:hint="default"/>
      </w:rPr>
    </w:lvl>
    <w:lvl w:ilvl="3" w:tplc="040C0001" w:tentative="1">
      <w:start w:val="1"/>
      <w:numFmt w:val="bullet"/>
      <w:lvlText w:val=""/>
      <w:lvlJc w:val="left"/>
      <w:pPr>
        <w:ind w:left="2944" w:hanging="360"/>
      </w:pPr>
      <w:rPr>
        <w:rFonts w:ascii="Symbol" w:hAnsi="Symbol" w:hint="default"/>
      </w:rPr>
    </w:lvl>
    <w:lvl w:ilvl="4" w:tplc="040C0003" w:tentative="1">
      <w:start w:val="1"/>
      <w:numFmt w:val="bullet"/>
      <w:lvlText w:val="o"/>
      <w:lvlJc w:val="left"/>
      <w:pPr>
        <w:ind w:left="3664" w:hanging="360"/>
      </w:pPr>
      <w:rPr>
        <w:rFonts w:ascii="Courier New" w:hAnsi="Courier New" w:cs="Courier New" w:hint="default"/>
      </w:rPr>
    </w:lvl>
    <w:lvl w:ilvl="5" w:tplc="040C0005" w:tentative="1">
      <w:start w:val="1"/>
      <w:numFmt w:val="bullet"/>
      <w:lvlText w:val=""/>
      <w:lvlJc w:val="left"/>
      <w:pPr>
        <w:ind w:left="4384" w:hanging="360"/>
      </w:pPr>
      <w:rPr>
        <w:rFonts w:ascii="Wingdings" w:hAnsi="Wingdings" w:hint="default"/>
      </w:rPr>
    </w:lvl>
    <w:lvl w:ilvl="6" w:tplc="040C0001" w:tentative="1">
      <w:start w:val="1"/>
      <w:numFmt w:val="bullet"/>
      <w:lvlText w:val=""/>
      <w:lvlJc w:val="left"/>
      <w:pPr>
        <w:ind w:left="5104" w:hanging="360"/>
      </w:pPr>
      <w:rPr>
        <w:rFonts w:ascii="Symbol" w:hAnsi="Symbol" w:hint="default"/>
      </w:rPr>
    </w:lvl>
    <w:lvl w:ilvl="7" w:tplc="040C0003" w:tentative="1">
      <w:start w:val="1"/>
      <w:numFmt w:val="bullet"/>
      <w:lvlText w:val="o"/>
      <w:lvlJc w:val="left"/>
      <w:pPr>
        <w:ind w:left="5824" w:hanging="360"/>
      </w:pPr>
      <w:rPr>
        <w:rFonts w:ascii="Courier New" w:hAnsi="Courier New" w:cs="Courier New" w:hint="default"/>
      </w:rPr>
    </w:lvl>
    <w:lvl w:ilvl="8" w:tplc="040C0005" w:tentative="1">
      <w:start w:val="1"/>
      <w:numFmt w:val="bullet"/>
      <w:lvlText w:val=""/>
      <w:lvlJc w:val="left"/>
      <w:pPr>
        <w:ind w:left="6544" w:hanging="360"/>
      </w:pPr>
      <w:rPr>
        <w:rFonts w:ascii="Wingdings" w:hAnsi="Wingdings" w:hint="default"/>
      </w:rPr>
    </w:lvl>
  </w:abstractNum>
  <w:num w:numId="1" w16cid:durableId="1237788505">
    <w:abstractNumId w:val="6"/>
  </w:num>
  <w:num w:numId="2" w16cid:durableId="387070494">
    <w:abstractNumId w:val="38"/>
  </w:num>
  <w:num w:numId="3" w16cid:durableId="440345910">
    <w:abstractNumId w:val="39"/>
  </w:num>
  <w:num w:numId="4" w16cid:durableId="131169622">
    <w:abstractNumId w:val="15"/>
  </w:num>
  <w:num w:numId="5" w16cid:durableId="562066272">
    <w:abstractNumId w:val="10"/>
  </w:num>
  <w:num w:numId="6" w16cid:durableId="853302333">
    <w:abstractNumId w:val="21"/>
  </w:num>
  <w:num w:numId="7" w16cid:durableId="1967200637">
    <w:abstractNumId w:val="3"/>
  </w:num>
  <w:num w:numId="8" w16cid:durableId="598677617">
    <w:abstractNumId w:val="33"/>
  </w:num>
  <w:num w:numId="9" w16cid:durableId="1118184712">
    <w:abstractNumId w:val="26"/>
  </w:num>
  <w:num w:numId="10" w16cid:durableId="1500003021">
    <w:abstractNumId w:val="0"/>
  </w:num>
  <w:num w:numId="11" w16cid:durableId="783843287">
    <w:abstractNumId w:val="14"/>
  </w:num>
  <w:num w:numId="12" w16cid:durableId="1077215248">
    <w:abstractNumId w:val="22"/>
  </w:num>
  <w:num w:numId="13" w16cid:durableId="2135247401">
    <w:abstractNumId w:val="32"/>
  </w:num>
  <w:num w:numId="14" w16cid:durableId="1588802946">
    <w:abstractNumId w:val="16"/>
  </w:num>
  <w:num w:numId="15" w16cid:durableId="1508787383">
    <w:abstractNumId w:val="29"/>
  </w:num>
  <w:num w:numId="16" w16cid:durableId="2105300426">
    <w:abstractNumId w:val="17"/>
  </w:num>
  <w:num w:numId="17" w16cid:durableId="1943414442">
    <w:abstractNumId w:val="25"/>
  </w:num>
  <w:num w:numId="18" w16cid:durableId="1618558562">
    <w:abstractNumId w:val="30"/>
  </w:num>
  <w:num w:numId="19" w16cid:durableId="421296380">
    <w:abstractNumId w:val="31"/>
  </w:num>
  <w:num w:numId="20" w16cid:durableId="1048215184">
    <w:abstractNumId w:val="19"/>
  </w:num>
  <w:num w:numId="21" w16cid:durableId="1715543280">
    <w:abstractNumId w:val="8"/>
  </w:num>
  <w:num w:numId="22" w16cid:durableId="1151020839">
    <w:abstractNumId w:val="20"/>
  </w:num>
  <w:num w:numId="23" w16cid:durableId="268507514">
    <w:abstractNumId w:val="23"/>
  </w:num>
  <w:num w:numId="24" w16cid:durableId="1807238033">
    <w:abstractNumId w:val="11"/>
  </w:num>
  <w:num w:numId="25" w16cid:durableId="605388403">
    <w:abstractNumId w:val="5"/>
  </w:num>
  <w:num w:numId="26" w16cid:durableId="54622872">
    <w:abstractNumId w:val="9"/>
  </w:num>
  <w:num w:numId="27" w16cid:durableId="179316450">
    <w:abstractNumId w:val="7"/>
  </w:num>
  <w:num w:numId="28" w16cid:durableId="1339694523">
    <w:abstractNumId w:val="28"/>
  </w:num>
  <w:num w:numId="29" w16cid:durableId="237248268">
    <w:abstractNumId w:val="12"/>
  </w:num>
  <w:num w:numId="30" w16cid:durableId="1148978525">
    <w:abstractNumId w:val="34"/>
  </w:num>
  <w:num w:numId="31" w16cid:durableId="1832134390">
    <w:abstractNumId w:val="4"/>
  </w:num>
  <w:num w:numId="32" w16cid:durableId="233902232">
    <w:abstractNumId w:val="13"/>
  </w:num>
  <w:num w:numId="33" w16cid:durableId="1893803429">
    <w:abstractNumId w:val="2"/>
  </w:num>
  <w:num w:numId="34" w16cid:durableId="1728643123">
    <w:abstractNumId w:val="40"/>
  </w:num>
  <w:num w:numId="35" w16cid:durableId="1538086889">
    <w:abstractNumId w:val="37"/>
  </w:num>
  <w:num w:numId="36" w16cid:durableId="813569159">
    <w:abstractNumId w:val="35"/>
  </w:num>
  <w:num w:numId="37" w16cid:durableId="580943285">
    <w:abstractNumId w:val="24"/>
  </w:num>
  <w:num w:numId="38" w16cid:durableId="899363981">
    <w:abstractNumId w:val="18"/>
  </w:num>
  <w:num w:numId="39" w16cid:durableId="1069689896">
    <w:abstractNumId w:val="36"/>
  </w:num>
  <w:num w:numId="40" w16cid:durableId="769545015">
    <w:abstractNumId w:val="1"/>
  </w:num>
  <w:num w:numId="41" w16cid:durableId="911046772">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hieu Lacroix">
    <w15:presenceInfo w15:providerId="None" w15:userId="Mathieu Lacroix"/>
  </w15:person>
  <w15:person w15:author="arnaud lacroix">
    <w15:presenceInfo w15:providerId="Windows Live" w15:userId="1c423fc7422f7a5f"/>
  </w15:person>
  <w15:person w15:author="lacroix arnaud">
    <w15:presenceInfo w15:providerId="AD" w15:userId="S-1-5-21-86320439-1276794103-837300805-15207"/>
  </w15:person>
  <w15:person w15:author="LACROIX Mathieu">
    <w15:presenceInfo w15:providerId="AD" w15:userId="S-1-5-21-343818398-2000478354-839522115-47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089"/>
    <w:rsid w:val="00013E1A"/>
    <w:rsid w:val="00016518"/>
    <w:rsid w:val="00016B27"/>
    <w:rsid w:val="00027E31"/>
    <w:rsid w:val="00040512"/>
    <w:rsid w:val="00046677"/>
    <w:rsid w:val="00052699"/>
    <w:rsid w:val="000575AC"/>
    <w:rsid w:val="00065AB9"/>
    <w:rsid w:val="0006726C"/>
    <w:rsid w:val="000715E6"/>
    <w:rsid w:val="00073D43"/>
    <w:rsid w:val="00090516"/>
    <w:rsid w:val="0009158F"/>
    <w:rsid w:val="000916D0"/>
    <w:rsid w:val="000952E8"/>
    <w:rsid w:val="000A2404"/>
    <w:rsid w:val="000A4A09"/>
    <w:rsid w:val="000B2B62"/>
    <w:rsid w:val="000B4A4B"/>
    <w:rsid w:val="000B6A5A"/>
    <w:rsid w:val="000C02D1"/>
    <w:rsid w:val="000C3093"/>
    <w:rsid w:val="000C4F9E"/>
    <w:rsid w:val="000C570E"/>
    <w:rsid w:val="000C779F"/>
    <w:rsid w:val="000D0D47"/>
    <w:rsid w:val="000D1C63"/>
    <w:rsid w:val="000E171F"/>
    <w:rsid w:val="000E2EB1"/>
    <w:rsid w:val="000E39D4"/>
    <w:rsid w:val="000F6102"/>
    <w:rsid w:val="000F6962"/>
    <w:rsid w:val="00111E76"/>
    <w:rsid w:val="0011598C"/>
    <w:rsid w:val="00115A75"/>
    <w:rsid w:val="00142B8B"/>
    <w:rsid w:val="001454CA"/>
    <w:rsid w:val="001472BE"/>
    <w:rsid w:val="00151B65"/>
    <w:rsid w:val="00154B80"/>
    <w:rsid w:val="001567B0"/>
    <w:rsid w:val="0015715E"/>
    <w:rsid w:val="0016118F"/>
    <w:rsid w:val="001620A8"/>
    <w:rsid w:val="001626D1"/>
    <w:rsid w:val="0016391F"/>
    <w:rsid w:val="0016559C"/>
    <w:rsid w:val="001707D4"/>
    <w:rsid w:val="00175A3D"/>
    <w:rsid w:val="00175D06"/>
    <w:rsid w:val="001934B2"/>
    <w:rsid w:val="001958BF"/>
    <w:rsid w:val="00196F2E"/>
    <w:rsid w:val="001A0769"/>
    <w:rsid w:val="001B1866"/>
    <w:rsid w:val="001B7746"/>
    <w:rsid w:val="001C0210"/>
    <w:rsid w:val="001D025B"/>
    <w:rsid w:val="001E222C"/>
    <w:rsid w:val="001F2E4E"/>
    <w:rsid w:val="0020589E"/>
    <w:rsid w:val="00205C3C"/>
    <w:rsid w:val="00210E0E"/>
    <w:rsid w:val="0022079B"/>
    <w:rsid w:val="00224E03"/>
    <w:rsid w:val="00227C7A"/>
    <w:rsid w:val="002345F2"/>
    <w:rsid w:val="00234D19"/>
    <w:rsid w:val="00237265"/>
    <w:rsid w:val="0024227F"/>
    <w:rsid w:val="00243D93"/>
    <w:rsid w:val="00247EB4"/>
    <w:rsid w:val="00253ADD"/>
    <w:rsid w:val="00253B3E"/>
    <w:rsid w:val="002724EC"/>
    <w:rsid w:val="002725D9"/>
    <w:rsid w:val="00277B42"/>
    <w:rsid w:val="0028335C"/>
    <w:rsid w:val="002A6EAF"/>
    <w:rsid w:val="002B0B97"/>
    <w:rsid w:val="002B5886"/>
    <w:rsid w:val="002C0EE6"/>
    <w:rsid w:val="002C1842"/>
    <w:rsid w:val="002C6169"/>
    <w:rsid w:val="002C72DE"/>
    <w:rsid w:val="002D15B5"/>
    <w:rsid w:val="002E2271"/>
    <w:rsid w:val="002E6ACE"/>
    <w:rsid w:val="002F5213"/>
    <w:rsid w:val="00307AFA"/>
    <w:rsid w:val="00307EEA"/>
    <w:rsid w:val="00311EAD"/>
    <w:rsid w:val="00313784"/>
    <w:rsid w:val="003278DB"/>
    <w:rsid w:val="0033685E"/>
    <w:rsid w:val="003369A4"/>
    <w:rsid w:val="00337E52"/>
    <w:rsid w:val="003468C6"/>
    <w:rsid w:val="00360C92"/>
    <w:rsid w:val="00362722"/>
    <w:rsid w:val="0036456A"/>
    <w:rsid w:val="0036626F"/>
    <w:rsid w:val="003669DB"/>
    <w:rsid w:val="003726D3"/>
    <w:rsid w:val="00374DDE"/>
    <w:rsid w:val="003753A0"/>
    <w:rsid w:val="00380680"/>
    <w:rsid w:val="003830B5"/>
    <w:rsid w:val="0038352D"/>
    <w:rsid w:val="00383A44"/>
    <w:rsid w:val="0038781F"/>
    <w:rsid w:val="003929F8"/>
    <w:rsid w:val="0039362E"/>
    <w:rsid w:val="003A0047"/>
    <w:rsid w:val="003A051E"/>
    <w:rsid w:val="003A1118"/>
    <w:rsid w:val="003A1586"/>
    <w:rsid w:val="003B11B5"/>
    <w:rsid w:val="003B6007"/>
    <w:rsid w:val="003B6CD0"/>
    <w:rsid w:val="003C3721"/>
    <w:rsid w:val="003C55FF"/>
    <w:rsid w:val="003D3A6D"/>
    <w:rsid w:val="003D7C5E"/>
    <w:rsid w:val="003E69F0"/>
    <w:rsid w:val="003E6E81"/>
    <w:rsid w:val="003F0E7C"/>
    <w:rsid w:val="003F404E"/>
    <w:rsid w:val="003F6A47"/>
    <w:rsid w:val="00403CA4"/>
    <w:rsid w:val="004071DB"/>
    <w:rsid w:val="00410BCE"/>
    <w:rsid w:val="00412EA1"/>
    <w:rsid w:val="00424DE0"/>
    <w:rsid w:val="00427D17"/>
    <w:rsid w:val="004301D3"/>
    <w:rsid w:val="0043162F"/>
    <w:rsid w:val="00434AB8"/>
    <w:rsid w:val="004406D7"/>
    <w:rsid w:val="00440BE3"/>
    <w:rsid w:val="004556B2"/>
    <w:rsid w:val="00457803"/>
    <w:rsid w:val="00461843"/>
    <w:rsid w:val="004629CB"/>
    <w:rsid w:val="0046537F"/>
    <w:rsid w:val="004709DA"/>
    <w:rsid w:val="0048034F"/>
    <w:rsid w:val="00484186"/>
    <w:rsid w:val="00486946"/>
    <w:rsid w:val="00490847"/>
    <w:rsid w:val="004A1886"/>
    <w:rsid w:val="004A3AB9"/>
    <w:rsid w:val="004A571C"/>
    <w:rsid w:val="004A59DC"/>
    <w:rsid w:val="004A659E"/>
    <w:rsid w:val="004B4447"/>
    <w:rsid w:val="004C099A"/>
    <w:rsid w:val="004C1A48"/>
    <w:rsid w:val="004C5655"/>
    <w:rsid w:val="004E0674"/>
    <w:rsid w:val="004E311D"/>
    <w:rsid w:val="004E75D1"/>
    <w:rsid w:val="004F66CF"/>
    <w:rsid w:val="005006F5"/>
    <w:rsid w:val="00504201"/>
    <w:rsid w:val="0050529C"/>
    <w:rsid w:val="00522F83"/>
    <w:rsid w:val="005237BC"/>
    <w:rsid w:val="005246AA"/>
    <w:rsid w:val="00534DEB"/>
    <w:rsid w:val="0053651D"/>
    <w:rsid w:val="00541CD4"/>
    <w:rsid w:val="00546831"/>
    <w:rsid w:val="00550536"/>
    <w:rsid w:val="005522B7"/>
    <w:rsid w:val="00554666"/>
    <w:rsid w:val="005631E9"/>
    <w:rsid w:val="00572AB5"/>
    <w:rsid w:val="00574450"/>
    <w:rsid w:val="0057672D"/>
    <w:rsid w:val="005936B2"/>
    <w:rsid w:val="0059376C"/>
    <w:rsid w:val="005A6DC8"/>
    <w:rsid w:val="005B10FA"/>
    <w:rsid w:val="005B4AF8"/>
    <w:rsid w:val="005B6324"/>
    <w:rsid w:val="005B690E"/>
    <w:rsid w:val="005C1586"/>
    <w:rsid w:val="005C35B6"/>
    <w:rsid w:val="005D13BB"/>
    <w:rsid w:val="005D1498"/>
    <w:rsid w:val="005D3193"/>
    <w:rsid w:val="005D3DDB"/>
    <w:rsid w:val="005D5E32"/>
    <w:rsid w:val="005D7B4C"/>
    <w:rsid w:val="005E3AA1"/>
    <w:rsid w:val="005E6FDF"/>
    <w:rsid w:val="005E74AB"/>
    <w:rsid w:val="005E7C22"/>
    <w:rsid w:val="005F1C9A"/>
    <w:rsid w:val="005F73F8"/>
    <w:rsid w:val="00602384"/>
    <w:rsid w:val="006057FD"/>
    <w:rsid w:val="006071DF"/>
    <w:rsid w:val="00615C51"/>
    <w:rsid w:val="006209FE"/>
    <w:rsid w:val="00621B69"/>
    <w:rsid w:val="00624429"/>
    <w:rsid w:val="00642F72"/>
    <w:rsid w:val="00650745"/>
    <w:rsid w:val="00661BB2"/>
    <w:rsid w:val="00673F0E"/>
    <w:rsid w:val="00676519"/>
    <w:rsid w:val="00685C19"/>
    <w:rsid w:val="0069587D"/>
    <w:rsid w:val="00696068"/>
    <w:rsid w:val="00697745"/>
    <w:rsid w:val="006A6AF4"/>
    <w:rsid w:val="006C0146"/>
    <w:rsid w:val="006C0F49"/>
    <w:rsid w:val="006C50C4"/>
    <w:rsid w:val="006D3BD3"/>
    <w:rsid w:val="006D4D0F"/>
    <w:rsid w:val="006E2041"/>
    <w:rsid w:val="006E56C8"/>
    <w:rsid w:val="006F18CD"/>
    <w:rsid w:val="006F6121"/>
    <w:rsid w:val="0070409C"/>
    <w:rsid w:val="00704669"/>
    <w:rsid w:val="00714CCB"/>
    <w:rsid w:val="007157B2"/>
    <w:rsid w:val="00715C61"/>
    <w:rsid w:val="00721109"/>
    <w:rsid w:val="007265F9"/>
    <w:rsid w:val="00732747"/>
    <w:rsid w:val="00737E2D"/>
    <w:rsid w:val="007429D7"/>
    <w:rsid w:val="007432A2"/>
    <w:rsid w:val="00750CEB"/>
    <w:rsid w:val="00751A72"/>
    <w:rsid w:val="00757364"/>
    <w:rsid w:val="007619F9"/>
    <w:rsid w:val="007728F4"/>
    <w:rsid w:val="0077472A"/>
    <w:rsid w:val="007779E1"/>
    <w:rsid w:val="007806B4"/>
    <w:rsid w:val="00780FFE"/>
    <w:rsid w:val="00792069"/>
    <w:rsid w:val="007A1E08"/>
    <w:rsid w:val="007A3D37"/>
    <w:rsid w:val="007A51F8"/>
    <w:rsid w:val="007B379A"/>
    <w:rsid w:val="007C255F"/>
    <w:rsid w:val="007C45A1"/>
    <w:rsid w:val="007C51FE"/>
    <w:rsid w:val="007D635E"/>
    <w:rsid w:val="007E290D"/>
    <w:rsid w:val="007E753D"/>
    <w:rsid w:val="007F1ABB"/>
    <w:rsid w:val="007F7615"/>
    <w:rsid w:val="008076BA"/>
    <w:rsid w:val="00811BFC"/>
    <w:rsid w:val="00821D3C"/>
    <w:rsid w:val="00825DEF"/>
    <w:rsid w:val="00825E19"/>
    <w:rsid w:val="00831125"/>
    <w:rsid w:val="00837724"/>
    <w:rsid w:val="00840623"/>
    <w:rsid w:val="00844D30"/>
    <w:rsid w:val="0085442D"/>
    <w:rsid w:val="0085553D"/>
    <w:rsid w:val="008561B8"/>
    <w:rsid w:val="00862156"/>
    <w:rsid w:val="00870B01"/>
    <w:rsid w:val="0089074C"/>
    <w:rsid w:val="00894B8B"/>
    <w:rsid w:val="00895E67"/>
    <w:rsid w:val="00897725"/>
    <w:rsid w:val="008A43F4"/>
    <w:rsid w:val="008B6F56"/>
    <w:rsid w:val="008D5BF2"/>
    <w:rsid w:val="008D6F74"/>
    <w:rsid w:val="008D7690"/>
    <w:rsid w:val="008E1F5B"/>
    <w:rsid w:val="008E3E4C"/>
    <w:rsid w:val="008F11F0"/>
    <w:rsid w:val="008F4E02"/>
    <w:rsid w:val="00900468"/>
    <w:rsid w:val="00903CD8"/>
    <w:rsid w:val="00905D60"/>
    <w:rsid w:val="00914346"/>
    <w:rsid w:val="00914D63"/>
    <w:rsid w:val="009244A0"/>
    <w:rsid w:val="009252BF"/>
    <w:rsid w:val="00932089"/>
    <w:rsid w:val="009334E8"/>
    <w:rsid w:val="009359BB"/>
    <w:rsid w:val="00936D4A"/>
    <w:rsid w:val="00942F47"/>
    <w:rsid w:val="00943E73"/>
    <w:rsid w:val="00962EB4"/>
    <w:rsid w:val="009661D3"/>
    <w:rsid w:val="00985F5F"/>
    <w:rsid w:val="0099313C"/>
    <w:rsid w:val="00997194"/>
    <w:rsid w:val="009A276C"/>
    <w:rsid w:val="009A6288"/>
    <w:rsid w:val="009B3BED"/>
    <w:rsid w:val="009B507E"/>
    <w:rsid w:val="009C0BF0"/>
    <w:rsid w:val="009C0F35"/>
    <w:rsid w:val="009C2933"/>
    <w:rsid w:val="009C2B5C"/>
    <w:rsid w:val="009C7F7D"/>
    <w:rsid w:val="009D07D2"/>
    <w:rsid w:val="009D33DC"/>
    <w:rsid w:val="009D69FC"/>
    <w:rsid w:val="009E1166"/>
    <w:rsid w:val="009E3A51"/>
    <w:rsid w:val="009E4489"/>
    <w:rsid w:val="009E6B8C"/>
    <w:rsid w:val="009F45A2"/>
    <w:rsid w:val="00A021E4"/>
    <w:rsid w:val="00A13676"/>
    <w:rsid w:val="00A223EA"/>
    <w:rsid w:val="00A2378B"/>
    <w:rsid w:val="00A24FE9"/>
    <w:rsid w:val="00A262A0"/>
    <w:rsid w:val="00A30A61"/>
    <w:rsid w:val="00A322F9"/>
    <w:rsid w:val="00A36DD4"/>
    <w:rsid w:val="00A3740B"/>
    <w:rsid w:val="00A37EE4"/>
    <w:rsid w:val="00A42BA2"/>
    <w:rsid w:val="00A5255F"/>
    <w:rsid w:val="00A62F01"/>
    <w:rsid w:val="00A65436"/>
    <w:rsid w:val="00A75C5C"/>
    <w:rsid w:val="00A81D81"/>
    <w:rsid w:val="00A86DB5"/>
    <w:rsid w:val="00A91B76"/>
    <w:rsid w:val="00A94965"/>
    <w:rsid w:val="00AA0F41"/>
    <w:rsid w:val="00AA6467"/>
    <w:rsid w:val="00AA7052"/>
    <w:rsid w:val="00AB16AF"/>
    <w:rsid w:val="00AB4B81"/>
    <w:rsid w:val="00AC0D39"/>
    <w:rsid w:val="00AC2E48"/>
    <w:rsid w:val="00AC51A3"/>
    <w:rsid w:val="00AC51E0"/>
    <w:rsid w:val="00AC634A"/>
    <w:rsid w:val="00AC6C48"/>
    <w:rsid w:val="00AD18B3"/>
    <w:rsid w:val="00AD401C"/>
    <w:rsid w:val="00AE266B"/>
    <w:rsid w:val="00AF2349"/>
    <w:rsid w:val="00AF3C12"/>
    <w:rsid w:val="00AF7920"/>
    <w:rsid w:val="00B014FD"/>
    <w:rsid w:val="00B026CE"/>
    <w:rsid w:val="00B05431"/>
    <w:rsid w:val="00B179D7"/>
    <w:rsid w:val="00B22D23"/>
    <w:rsid w:val="00B23BF0"/>
    <w:rsid w:val="00B34B02"/>
    <w:rsid w:val="00B379D0"/>
    <w:rsid w:val="00B4129A"/>
    <w:rsid w:val="00B42259"/>
    <w:rsid w:val="00B60E3A"/>
    <w:rsid w:val="00B664C7"/>
    <w:rsid w:val="00B67A3C"/>
    <w:rsid w:val="00B84497"/>
    <w:rsid w:val="00B87D6F"/>
    <w:rsid w:val="00B90C05"/>
    <w:rsid w:val="00B92C80"/>
    <w:rsid w:val="00B94177"/>
    <w:rsid w:val="00B94AF0"/>
    <w:rsid w:val="00BB28A1"/>
    <w:rsid w:val="00BB7AC6"/>
    <w:rsid w:val="00BC6EF2"/>
    <w:rsid w:val="00BD16DA"/>
    <w:rsid w:val="00BD1E69"/>
    <w:rsid w:val="00BD52BA"/>
    <w:rsid w:val="00BD7091"/>
    <w:rsid w:val="00BE0B6D"/>
    <w:rsid w:val="00BE2C6F"/>
    <w:rsid w:val="00BE4DB3"/>
    <w:rsid w:val="00BE542B"/>
    <w:rsid w:val="00BE6522"/>
    <w:rsid w:val="00BF130C"/>
    <w:rsid w:val="00BF1740"/>
    <w:rsid w:val="00BF190A"/>
    <w:rsid w:val="00C068D1"/>
    <w:rsid w:val="00C06B09"/>
    <w:rsid w:val="00C11CCF"/>
    <w:rsid w:val="00C13B26"/>
    <w:rsid w:val="00C14429"/>
    <w:rsid w:val="00C2018A"/>
    <w:rsid w:val="00C21975"/>
    <w:rsid w:val="00C32FD6"/>
    <w:rsid w:val="00C37951"/>
    <w:rsid w:val="00C4278D"/>
    <w:rsid w:val="00C42CFC"/>
    <w:rsid w:val="00C44D8F"/>
    <w:rsid w:val="00C617E4"/>
    <w:rsid w:val="00C6673C"/>
    <w:rsid w:val="00C670DD"/>
    <w:rsid w:val="00C673A3"/>
    <w:rsid w:val="00C7681B"/>
    <w:rsid w:val="00C77C9F"/>
    <w:rsid w:val="00C81EC3"/>
    <w:rsid w:val="00C84E00"/>
    <w:rsid w:val="00C978F4"/>
    <w:rsid w:val="00CA0E4E"/>
    <w:rsid w:val="00CB4EF6"/>
    <w:rsid w:val="00CB6E77"/>
    <w:rsid w:val="00CC3B62"/>
    <w:rsid w:val="00CC3DBE"/>
    <w:rsid w:val="00CD62ED"/>
    <w:rsid w:val="00CE287F"/>
    <w:rsid w:val="00CF7061"/>
    <w:rsid w:val="00D03B37"/>
    <w:rsid w:val="00D06C6E"/>
    <w:rsid w:val="00D07BCB"/>
    <w:rsid w:val="00D134BD"/>
    <w:rsid w:val="00D23CAC"/>
    <w:rsid w:val="00D25B74"/>
    <w:rsid w:val="00D32592"/>
    <w:rsid w:val="00D350AA"/>
    <w:rsid w:val="00D35A16"/>
    <w:rsid w:val="00D57E18"/>
    <w:rsid w:val="00D61249"/>
    <w:rsid w:val="00D61819"/>
    <w:rsid w:val="00D64F85"/>
    <w:rsid w:val="00D65449"/>
    <w:rsid w:val="00D66D96"/>
    <w:rsid w:val="00D92F88"/>
    <w:rsid w:val="00D978D0"/>
    <w:rsid w:val="00DA1B48"/>
    <w:rsid w:val="00DA36B9"/>
    <w:rsid w:val="00DA4C1F"/>
    <w:rsid w:val="00DA5165"/>
    <w:rsid w:val="00DB46BD"/>
    <w:rsid w:val="00DB71F5"/>
    <w:rsid w:val="00DB75D2"/>
    <w:rsid w:val="00DC09E1"/>
    <w:rsid w:val="00DD1DFE"/>
    <w:rsid w:val="00DD4099"/>
    <w:rsid w:val="00DD4D7E"/>
    <w:rsid w:val="00DD7ECE"/>
    <w:rsid w:val="00DE0BD0"/>
    <w:rsid w:val="00DE5C38"/>
    <w:rsid w:val="00DE777F"/>
    <w:rsid w:val="00DF2C33"/>
    <w:rsid w:val="00DF7FCB"/>
    <w:rsid w:val="00E02A17"/>
    <w:rsid w:val="00E04858"/>
    <w:rsid w:val="00E05B11"/>
    <w:rsid w:val="00E14A3D"/>
    <w:rsid w:val="00E24206"/>
    <w:rsid w:val="00E27ECA"/>
    <w:rsid w:val="00E474C9"/>
    <w:rsid w:val="00E508D7"/>
    <w:rsid w:val="00E54F5C"/>
    <w:rsid w:val="00E5660A"/>
    <w:rsid w:val="00E567A2"/>
    <w:rsid w:val="00E568B8"/>
    <w:rsid w:val="00E6135E"/>
    <w:rsid w:val="00E70DA2"/>
    <w:rsid w:val="00E778E9"/>
    <w:rsid w:val="00E90640"/>
    <w:rsid w:val="00E93B53"/>
    <w:rsid w:val="00E94042"/>
    <w:rsid w:val="00E9528D"/>
    <w:rsid w:val="00E976D8"/>
    <w:rsid w:val="00EA285B"/>
    <w:rsid w:val="00ED11D8"/>
    <w:rsid w:val="00ED21A9"/>
    <w:rsid w:val="00ED543E"/>
    <w:rsid w:val="00EE048D"/>
    <w:rsid w:val="00EE2988"/>
    <w:rsid w:val="00EF41DF"/>
    <w:rsid w:val="00EF4CAF"/>
    <w:rsid w:val="00EF4F33"/>
    <w:rsid w:val="00EF6D74"/>
    <w:rsid w:val="00F0040C"/>
    <w:rsid w:val="00F10FD2"/>
    <w:rsid w:val="00F20A2C"/>
    <w:rsid w:val="00F210A8"/>
    <w:rsid w:val="00F2255B"/>
    <w:rsid w:val="00F343F2"/>
    <w:rsid w:val="00F44730"/>
    <w:rsid w:val="00F47F74"/>
    <w:rsid w:val="00F51100"/>
    <w:rsid w:val="00F52F95"/>
    <w:rsid w:val="00F53C9E"/>
    <w:rsid w:val="00F62BF2"/>
    <w:rsid w:val="00F62EDA"/>
    <w:rsid w:val="00F65467"/>
    <w:rsid w:val="00F66726"/>
    <w:rsid w:val="00F70980"/>
    <w:rsid w:val="00F72ABE"/>
    <w:rsid w:val="00F76C96"/>
    <w:rsid w:val="00F76CD6"/>
    <w:rsid w:val="00F87CDA"/>
    <w:rsid w:val="00FA03C2"/>
    <w:rsid w:val="00FC3ED5"/>
    <w:rsid w:val="00FC4F32"/>
    <w:rsid w:val="00FC686D"/>
    <w:rsid w:val="00FD3F47"/>
    <w:rsid w:val="00FE3AFF"/>
    <w:rsid w:val="00FE3DBF"/>
    <w:rsid w:val="00FE6B36"/>
    <w:rsid w:val="00FE7992"/>
    <w:rsid w:val="00FF00FA"/>
    <w:rsid w:val="00FF24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4C6A"/>
  <w15:chartTrackingRefBased/>
  <w15:docId w15:val="{E484F42A-0258-4511-B3DA-0B7633E0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4CA"/>
    <w:rPr>
      <w:rFonts w:ascii="Arial" w:hAnsi="Arial"/>
      <w:sz w:val="24"/>
    </w:rPr>
  </w:style>
  <w:style w:type="paragraph" w:styleId="Titre1">
    <w:name w:val="heading 1"/>
    <w:basedOn w:val="Normal"/>
    <w:next w:val="Normal"/>
    <w:link w:val="Titre1Car"/>
    <w:uiPriority w:val="9"/>
    <w:qFormat/>
    <w:rsid w:val="00932089"/>
    <w:pPr>
      <w:keepNext/>
      <w:keepLines/>
      <w:spacing w:before="240" w:after="0"/>
      <w:outlineLvl w:val="0"/>
    </w:pPr>
    <w:rPr>
      <w:rFonts w:eastAsiaTheme="majorEastAsia" w:cstheme="majorBidi"/>
      <w:b/>
      <w:color w:val="000000" w:themeColor="text1"/>
      <w:sz w:val="44"/>
      <w:szCs w:val="32"/>
    </w:rPr>
  </w:style>
  <w:style w:type="paragraph" w:styleId="Titre2">
    <w:name w:val="heading 2"/>
    <w:basedOn w:val="Normal"/>
    <w:next w:val="Normal"/>
    <w:link w:val="Titre2Car"/>
    <w:uiPriority w:val="9"/>
    <w:unhideWhenUsed/>
    <w:qFormat/>
    <w:rsid w:val="0016391F"/>
    <w:pPr>
      <w:keepNext/>
      <w:keepLines/>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9359BB"/>
    <w:pPr>
      <w:keepNext/>
      <w:keepLines/>
      <w:spacing w:before="40" w:after="0"/>
      <w:outlineLvl w:val="2"/>
    </w:pPr>
    <w:rPr>
      <w:rFonts w:eastAsiaTheme="majorEastAsia" w:cstheme="majorBidi"/>
      <w:color w:val="2E74B5" w:themeColor="accent1" w:themeShade="BF"/>
      <w:sz w:val="28"/>
      <w:szCs w:val="24"/>
    </w:rPr>
  </w:style>
  <w:style w:type="paragraph" w:styleId="Titre5">
    <w:name w:val="heading 5"/>
    <w:basedOn w:val="Normal"/>
    <w:next w:val="Normal"/>
    <w:link w:val="Titre5Car"/>
    <w:uiPriority w:val="9"/>
    <w:semiHidden/>
    <w:unhideWhenUsed/>
    <w:qFormat/>
    <w:rsid w:val="0079206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2089"/>
    <w:rPr>
      <w:rFonts w:eastAsiaTheme="majorEastAsia" w:cstheme="majorBidi"/>
      <w:b/>
      <w:color w:val="000000" w:themeColor="text1"/>
      <w:sz w:val="44"/>
      <w:szCs w:val="32"/>
    </w:rPr>
  </w:style>
  <w:style w:type="paragraph" w:styleId="En-ttedetabledesmatires">
    <w:name w:val="TOC Heading"/>
    <w:basedOn w:val="Titre1"/>
    <w:next w:val="Normal"/>
    <w:uiPriority w:val="39"/>
    <w:unhideWhenUsed/>
    <w:qFormat/>
    <w:rsid w:val="00E70DA2"/>
    <w:pPr>
      <w:outlineLvl w:val="9"/>
    </w:pPr>
    <w:rPr>
      <w:rFonts w:asciiTheme="majorHAnsi" w:hAnsiTheme="majorHAnsi"/>
      <w:b w:val="0"/>
      <w:color w:val="2E74B5" w:themeColor="accent1" w:themeShade="BF"/>
      <w:sz w:val="32"/>
      <w:lang w:eastAsia="fr-FR"/>
    </w:rPr>
  </w:style>
  <w:style w:type="paragraph" w:styleId="TM1">
    <w:name w:val="toc 1"/>
    <w:basedOn w:val="Normal"/>
    <w:next w:val="Normal"/>
    <w:autoRedefine/>
    <w:uiPriority w:val="39"/>
    <w:unhideWhenUsed/>
    <w:rsid w:val="008F4E02"/>
    <w:pPr>
      <w:tabs>
        <w:tab w:val="right" w:leader="dot" w:pos="9062"/>
      </w:tabs>
      <w:spacing w:after="100"/>
      <w:pPrChange w:id="0" w:author="Mathieu Lacroix" w:date="2022-06-14T13:00:00Z">
        <w:pPr>
          <w:tabs>
            <w:tab w:val="right" w:leader="dot" w:pos="9062"/>
          </w:tabs>
          <w:spacing w:after="100" w:line="259" w:lineRule="auto"/>
        </w:pPr>
      </w:pPrChange>
    </w:pPr>
    <w:rPr>
      <w:noProof/>
      <w:sz w:val="18"/>
      <w:rPrChange w:id="0" w:author="Mathieu Lacroix" w:date="2022-06-14T13:00:00Z">
        <w:rPr>
          <w:rFonts w:ascii="Arial" w:eastAsiaTheme="minorHAnsi" w:hAnsi="Arial" w:cstheme="minorBidi"/>
          <w:noProof/>
          <w:sz w:val="18"/>
          <w:szCs w:val="22"/>
          <w:lang w:val="fr-FR" w:eastAsia="en-US" w:bidi="ar-SA"/>
        </w:rPr>
      </w:rPrChange>
    </w:rPr>
  </w:style>
  <w:style w:type="character" w:styleId="Lienhypertexte">
    <w:name w:val="Hyperlink"/>
    <w:basedOn w:val="Policepardfaut"/>
    <w:uiPriority w:val="99"/>
    <w:unhideWhenUsed/>
    <w:rsid w:val="00E70DA2"/>
    <w:rPr>
      <w:color w:val="0563C1" w:themeColor="hyperlink"/>
      <w:u w:val="single"/>
    </w:rPr>
  </w:style>
  <w:style w:type="character" w:customStyle="1" w:styleId="Titre2Car">
    <w:name w:val="Titre 2 Car"/>
    <w:basedOn w:val="Policepardfaut"/>
    <w:link w:val="Titre2"/>
    <w:uiPriority w:val="9"/>
    <w:rsid w:val="0016391F"/>
    <w:rPr>
      <w:rFonts w:eastAsiaTheme="majorEastAsia" w:cstheme="majorBidi"/>
      <w:color w:val="000000" w:themeColor="text1"/>
      <w:sz w:val="36"/>
      <w:szCs w:val="26"/>
    </w:rPr>
  </w:style>
  <w:style w:type="paragraph" w:styleId="TM2">
    <w:name w:val="toc 2"/>
    <w:basedOn w:val="Normal"/>
    <w:next w:val="Normal"/>
    <w:autoRedefine/>
    <w:uiPriority w:val="39"/>
    <w:unhideWhenUsed/>
    <w:rsid w:val="008F4E02"/>
    <w:pPr>
      <w:tabs>
        <w:tab w:val="right" w:leader="dot" w:pos="9062"/>
      </w:tabs>
      <w:spacing w:after="100"/>
      <w:ind w:left="220"/>
      <w:pPrChange w:id="1" w:author="Mathieu Lacroix" w:date="2022-06-14T13:00:00Z">
        <w:pPr>
          <w:spacing w:after="100" w:line="259" w:lineRule="auto"/>
          <w:ind w:left="220"/>
        </w:pPr>
      </w:pPrChange>
    </w:pPr>
    <w:rPr>
      <w:rPrChange w:id="1" w:author="Mathieu Lacroix" w:date="2022-06-14T13:00:00Z">
        <w:rPr>
          <w:rFonts w:ascii="Arial" w:eastAsiaTheme="minorHAnsi" w:hAnsi="Arial" w:cstheme="minorBidi"/>
          <w:sz w:val="24"/>
          <w:szCs w:val="22"/>
          <w:lang w:val="fr-FR" w:eastAsia="en-US" w:bidi="ar-SA"/>
        </w:rPr>
      </w:rPrChange>
    </w:rPr>
  </w:style>
  <w:style w:type="paragraph" w:styleId="En-tte">
    <w:name w:val="header"/>
    <w:basedOn w:val="Normal"/>
    <w:link w:val="En-tteCar"/>
    <w:uiPriority w:val="99"/>
    <w:unhideWhenUsed/>
    <w:rsid w:val="001958BF"/>
    <w:pPr>
      <w:tabs>
        <w:tab w:val="center" w:pos="4536"/>
        <w:tab w:val="right" w:pos="9072"/>
      </w:tabs>
      <w:spacing w:after="0" w:line="240" w:lineRule="auto"/>
    </w:pPr>
  </w:style>
  <w:style w:type="character" w:customStyle="1" w:styleId="En-tteCar">
    <w:name w:val="En-tête Car"/>
    <w:basedOn w:val="Policepardfaut"/>
    <w:link w:val="En-tte"/>
    <w:uiPriority w:val="99"/>
    <w:rsid w:val="001958BF"/>
  </w:style>
  <w:style w:type="paragraph" w:styleId="Pieddepage">
    <w:name w:val="footer"/>
    <w:basedOn w:val="Normal"/>
    <w:link w:val="PieddepageCar"/>
    <w:uiPriority w:val="99"/>
    <w:unhideWhenUsed/>
    <w:rsid w:val="001958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58BF"/>
  </w:style>
  <w:style w:type="character" w:customStyle="1" w:styleId="Titre3Car">
    <w:name w:val="Titre 3 Car"/>
    <w:basedOn w:val="Policepardfaut"/>
    <w:link w:val="Titre3"/>
    <w:uiPriority w:val="9"/>
    <w:rsid w:val="009359BB"/>
    <w:rPr>
      <w:rFonts w:ascii="Arial" w:eastAsiaTheme="majorEastAsia" w:hAnsi="Arial" w:cstheme="majorBidi"/>
      <w:color w:val="2E74B5" w:themeColor="accent1" w:themeShade="BF"/>
      <w:sz w:val="28"/>
      <w:szCs w:val="24"/>
    </w:rPr>
  </w:style>
  <w:style w:type="paragraph" w:styleId="TM3">
    <w:name w:val="toc 3"/>
    <w:basedOn w:val="Normal"/>
    <w:next w:val="Normal"/>
    <w:autoRedefine/>
    <w:uiPriority w:val="39"/>
    <w:unhideWhenUsed/>
    <w:rsid w:val="008F4E02"/>
    <w:pPr>
      <w:tabs>
        <w:tab w:val="right" w:leader="dot" w:pos="9062"/>
      </w:tabs>
      <w:spacing w:after="100"/>
      <w:ind w:left="440"/>
      <w:pPrChange w:id="2" w:author="Mathieu Lacroix" w:date="2022-06-14T13:05:00Z">
        <w:pPr>
          <w:spacing w:after="100" w:line="259" w:lineRule="auto"/>
          <w:ind w:left="440"/>
        </w:pPr>
      </w:pPrChange>
    </w:pPr>
    <w:rPr>
      <w:rPrChange w:id="2" w:author="Mathieu Lacroix" w:date="2022-06-14T13:05:00Z">
        <w:rPr>
          <w:rFonts w:ascii="Arial" w:eastAsiaTheme="minorHAnsi" w:hAnsi="Arial" w:cstheme="minorBidi"/>
          <w:sz w:val="24"/>
          <w:szCs w:val="22"/>
          <w:lang w:val="fr-FR" w:eastAsia="en-US" w:bidi="ar-SA"/>
        </w:rPr>
      </w:rPrChange>
    </w:rPr>
  </w:style>
  <w:style w:type="paragraph" w:styleId="Paragraphedeliste">
    <w:name w:val="List Paragraph"/>
    <w:basedOn w:val="Normal"/>
    <w:uiPriority w:val="34"/>
    <w:qFormat/>
    <w:rsid w:val="008561B8"/>
    <w:pPr>
      <w:ind w:left="720"/>
      <w:contextualSpacing/>
    </w:pPr>
  </w:style>
  <w:style w:type="character" w:customStyle="1" w:styleId="Titre5Car">
    <w:name w:val="Titre 5 Car"/>
    <w:basedOn w:val="Policepardfaut"/>
    <w:link w:val="Titre5"/>
    <w:uiPriority w:val="9"/>
    <w:rsid w:val="00792069"/>
    <w:rPr>
      <w:rFonts w:asciiTheme="majorHAnsi" w:eastAsiaTheme="majorEastAsia" w:hAnsiTheme="majorHAnsi" w:cstheme="majorBidi"/>
      <w:color w:val="2E74B5" w:themeColor="accent1" w:themeShade="BF"/>
      <w:sz w:val="24"/>
    </w:rPr>
  </w:style>
  <w:style w:type="paragraph" w:styleId="Sansinterligne">
    <w:name w:val="No Spacing"/>
    <w:uiPriority w:val="1"/>
    <w:qFormat/>
    <w:rsid w:val="00792069"/>
    <w:pPr>
      <w:spacing w:after="0" w:line="240" w:lineRule="auto"/>
    </w:pPr>
  </w:style>
  <w:style w:type="table" w:styleId="Grilledutableau">
    <w:name w:val="Table Grid"/>
    <w:basedOn w:val="TableauNormal"/>
    <w:uiPriority w:val="59"/>
    <w:rsid w:val="00792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D11D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D11D8"/>
    <w:rPr>
      <w:rFonts w:ascii="Segoe UI" w:hAnsi="Segoe UI" w:cs="Segoe UI"/>
      <w:sz w:val="18"/>
      <w:szCs w:val="18"/>
    </w:rPr>
  </w:style>
  <w:style w:type="character" w:styleId="Marquedecommentaire">
    <w:name w:val="annotation reference"/>
    <w:basedOn w:val="Policepardfaut"/>
    <w:uiPriority w:val="99"/>
    <w:semiHidden/>
    <w:unhideWhenUsed/>
    <w:rsid w:val="00BE4DB3"/>
    <w:rPr>
      <w:sz w:val="16"/>
      <w:szCs w:val="16"/>
    </w:rPr>
  </w:style>
  <w:style w:type="paragraph" w:styleId="Commentaire">
    <w:name w:val="annotation text"/>
    <w:basedOn w:val="Normal"/>
    <w:link w:val="CommentaireCar"/>
    <w:uiPriority w:val="99"/>
    <w:unhideWhenUsed/>
    <w:rsid w:val="00BE4DB3"/>
    <w:pPr>
      <w:spacing w:line="240" w:lineRule="auto"/>
    </w:pPr>
    <w:rPr>
      <w:sz w:val="20"/>
      <w:szCs w:val="20"/>
    </w:rPr>
  </w:style>
  <w:style w:type="character" w:customStyle="1" w:styleId="CommentaireCar">
    <w:name w:val="Commentaire Car"/>
    <w:basedOn w:val="Policepardfaut"/>
    <w:link w:val="Commentaire"/>
    <w:uiPriority w:val="99"/>
    <w:rsid w:val="00BE4DB3"/>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BE4DB3"/>
    <w:rPr>
      <w:b/>
      <w:bCs/>
    </w:rPr>
  </w:style>
  <w:style w:type="character" w:customStyle="1" w:styleId="ObjetducommentaireCar">
    <w:name w:val="Objet du commentaire Car"/>
    <w:basedOn w:val="CommentaireCar"/>
    <w:link w:val="Objetducommentaire"/>
    <w:uiPriority w:val="99"/>
    <w:semiHidden/>
    <w:rsid w:val="00BE4DB3"/>
    <w:rPr>
      <w:rFonts w:ascii="Arial" w:hAnsi="Arial"/>
      <w:b/>
      <w:bCs/>
      <w:sz w:val="20"/>
      <w:szCs w:val="20"/>
    </w:rPr>
  </w:style>
  <w:style w:type="paragraph" w:styleId="Rvision">
    <w:name w:val="Revision"/>
    <w:hidden/>
    <w:uiPriority w:val="99"/>
    <w:semiHidden/>
    <w:rsid w:val="0048034F"/>
    <w:pPr>
      <w:spacing w:after="0" w:line="240" w:lineRule="auto"/>
    </w:pPr>
    <w:rPr>
      <w:rFonts w:ascii="Arial" w:hAnsi="Arial"/>
      <w:sz w:val="24"/>
    </w:rPr>
  </w:style>
  <w:style w:type="character" w:customStyle="1" w:styleId="Mentionnonrsolue1">
    <w:name w:val="Mention non résolue1"/>
    <w:basedOn w:val="Policepardfaut"/>
    <w:uiPriority w:val="99"/>
    <w:semiHidden/>
    <w:unhideWhenUsed/>
    <w:rsid w:val="0036456A"/>
    <w:rPr>
      <w:color w:val="605E5C"/>
      <w:shd w:val="clear" w:color="auto" w:fill="E1DFDD"/>
    </w:rPr>
  </w:style>
  <w:style w:type="paragraph" w:styleId="Lgende">
    <w:name w:val="caption"/>
    <w:basedOn w:val="Normal"/>
    <w:next w:val="Normal"/>
    <w:uiPriority w:val="35"/>
    <w:unhideWhenUsed/>
    <w:qFormat/>
    <w:rsid w:val="00C44D8F"/>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5B4AF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278083">
      <w:bodyDiv w:val="1"/>
      <w:marLeft w:val="0"/>
      <w:marRight w:val="0"/>
      <w:marTop w:val="0"/>
      <w:marBottom w:val="0"/>
      <w:divBdr>
        <w:top w:val="none" w:sz="0" w:space="0" w:color="auto"/>
        <w:left w:val="none" w:sz="0" w:space="0" w:color="auto"/>
        <w:bottom w:val="none" w:sz="0" w:space="0" w:color="auto"/>
        <w:right w:val="none" w:sz="0" w:space="0" w:color="auto"/>
      </w:divBdr>
    </w:div>
    <w:div w:id="551036898">
      <w:bodyDiv w:val="1"/>
      <w:marLeft w:val="0"/>
      <w:marRight w:val="0"/>
      <w:marTop w:val="0"/>
      <w:marBottom w:val="0"/>
      <w:divBdr>
        <w:top w:val="none" w:sz="0" w:space="0" w:color="auto"/>
        <w:left w:val="none" w:sz="0" w:space="0" w:color="auto"/>
        <w:bottom w:val="none" w:sz="0" w:space="0" w:color="auto"/>
        <w:right w:val="none" w:sz="0" w:space="0" w:color="auto"/>
      </w:divBdr>
    </w:div>
    <w:div w:id="754281755">
      <w:bodyDiv w:val="1"/>
      <w:marLeft w:val="0"/>
      <w:marRight w:val="0"/>
      <w:marTop w:val="0"/>
      <w:marBottom w:val="0"/>
      <w:divBdr>
        <w:top w:val="none" w:sz="0" w:space="0" w:color="auto"/>
        <w:left w:val="none" w:sz="0" w:space="0" w:color="auto"/>
        <w:bottom w:val="none" w:sz="0" w:space="0" w:color="auto"/>
        <w:right w:val="none" w:sz="0" w:space="0" w:color="auto"/>
      </w:divBdr>
      <w:divsChild>
        <w:div w:id="1258978962">
          <w:marLeft w:val="0"/>
          <w:marRight w:val="0"/>
          <w:marTop w:val="0"/>
          <w:marBottom w:val="0"/>
          <w:divBdr>
            <w:top w:val="none" w:sz="0" w:space="0" w:color="auto"/>
            <w:left w:val="none" w:sz="0" w:space="0" w:color="auto"/>
            <w:bottom w:val="none" w:sz="0" w:space="0" w:color="auto"/>
            <w:right w:val="none" w:sz="0" w:space="0" w:color="auto"/>
          </w:divBdr>
        </w:div>
        <w:div w:id="1360545461">
          <w:marLeft w:val="0"/>
          <w:marRight w:val="0"/>
          <w:marTop w:val="0"/>
          <w:marBottom w:val="0"/>
          <w:divBdr>
            <w:top w:val="none" w:sz="0" w:space="0" w:color="auto"/>
            <w:left w:val="none" w:sz="0" w:space="0" w:color="auto"/>
            <w:bottom w:val="none" w:sz="0" w:space="0" w:color="auto"/>
            <w:right w:val="none" w:sz="0" w:space="0" w:color="auto"/>
          </w:divBdr>
        </w:div>
      </w:divsChild>
    </w:div>
    <w:div w:id="843932131">
      <w:bodyDiv w:val="1"/>
      <w:marLeft w:val="0"/>
      <w:marRight w:val="0"/>
      <w:marTop w:val="0"/>
      <w:marBottom w:val="0"/>
      <w:divBdr>
        <w:top w:val="none" w:sz="0" w:space="0" w:color="auto"/>
        <w:left w:val="none" w:sz="0" w:space="0" w:color="auto"/>
        <w:bottom w:val="none" w:sz="0" w:space="0" w:color="auto"/>
        <w:right w:val="none" w:sz="0" w:space="0" w:color="auto"/>
      </w:divBdr>
    </w:div>
    <w:div w:id="1119909078">
      <w:bodyDiv w:val="1"/>
      <w:marLeft w:val="0"/>
      <w:marRight w:val="0"/>
      <w:marTop w:val="0"/>
      <w:marBottom w:val="0"/>
      <w:divBdr>
        <w:top w:val="none" w:sz="0" w:space="0" w:color="auto"/>
        <w:left w:val="none" w:sz="0" w:space="0" w:color="auto"/>
        <w:bottom w:val="none" w:sz="0" w:space="0" w:color="auto"/>
        <w:right w:val="none" w:sz="0" w:space="0" w:color="auto"/>
      </w:divBdr>
    </w:div>
    <w:div w:id="1353071000">
      <w:bodyDiv w:val="1"/>
      <w:marLeft w:val="0"/>
      <w:marRight w:val="0"/>
      <w:marTop w:val="0"/>
      <w:marBottom w:val="0"/>
      <w:divBdr>
        <w:top w:val="none" w:sz="0" w:space="0" w:color="auto"/>
        <w:left w:val="none" w:sz="0" w:space="0" w:color="auto"/>
        <w:bottom w:val="none" w:sz="0" w:space="0" w:color="auto"/>
        <w:right w:val="none" w:sz="0" w:space="0" w:color="auto"/>
      </w:divBdr>
    </w:div>
    <w:div w:id="1437678514">
      <w:bodyDiv w:val="1"/>
      <w:marLeft w:val="0"/>
      <w:marRight w:val="0"/>
      <w:marTop w:val="0"/>
      <w:marBottom w:val="0"/>
      <w:divBdr>
        <w:top w:val="none" w:sz="0" w:space="0" w:color="auto"/>
        <w:left w:val="none" w:sz="0" w:space="0" w:color="auto"/>
        <w:bottom w:val="none" w:sz="0" w:space="0" w:color="auto"/>
        <w:right w:val="none" w:sz="0" w:space="0" w:color="auto"/>
      </w:divBdr>
      <w:divsChild>
        <w:div w:id="900409552">
          <w:marLeft w:val="0"/>
          <w:marRight w:val="0"/>
          <w:marTop w:val="0"/>
          <w:marBottom w:val="60"/>
          <w:divBdr>
            <w:top w:val="none" w:sz="0" w:space="0" w:color="auto"/>
            <w:left w:val="none" w:sz="0" w:space="0" w:color="auto"/>
            <w:bottom w:val="none" w:sz="0" w:space="0" w:color="auto"/>
            <w:right w:val="none" w:sz="0" w:space="0" w:color="auto"/>
          </w:divBdr>
          <w:divsChild>
            <w:div w:id="702752893">
              <w:marLeft w:val="0"/>
              <w:marRight w:val="0"/>
              <w:marTop w:val="0"/>
              <w:marBottom w:val="0"/>
              <w:divBdr>
                <w:top w:val="none" w:sz="0" w:space="0" w:color="auto"/>
                <w:left w:val="none" w:sz="0" w:space="0" w:color="auto"/>
                <w:bottom w:val="none" w:sz="0" w:space="0" w:color="auto"/>
                <w:right w:val="none" w:sz="0" w:space="0" w:color="auto"/>
              </w:divBdr>
            </w:div>
            <w:div w:id="1704667407">
              <w:marLeft w:val="0"/>
              <w:marRight w:val="0"/>
              <w:marTop w:val="0"/>
              <w:marBottom w:val="0"/>
              <w:divBdr>
                <w:top w:val="none" w:sz="0" w:space="0" w:color="auto"/>
                <w:left w:val="none" w:sz="0" w:space="0" w:color="auto"/>
                <w:bottom w:val="none" w:sz="0" w:space="0" w:color="auto"/>
                <w:right w:val="none" w:sz="0" w:space="0" w:color="auto"/>
              </w:divBdr>
              <w:divsChild>
                <w:div w:id="557937289">
                  <w:marLeft w:val="0"/>
                  <w:marRight w:val="150"/>
                  <w:marTop w:val="30"/>
                  <w:marBottom w:val="0"/>
                  <w:divBdr>
                    <w:top w:val="none" w:sz="0" w:space="0" w:color="auto"/>
                    <w:left w:val="none" w:sz="0" w:space="0" w:color="auto"/>
                    <w:bottom w:val="none" w:sz="0" w:space="0" w:color="auto"/>
                    <w:right w:val="none" w:sz="0" w:space="0" w:color="auto"/>
                  </w:divBdr>
                  <w:divsChild>
                    <w:div w:id="1347948356">
                      <w:marLeft w:val="0"/>
                      <w:marRight w:val="0"/>
                      <w:marTop w:val="0"/>
                      <w:marBottom w:val="0"/>
                      <w:divBdr>
                        <w:top w:val="none" w:sz="0" w:space="0" w:color="auto"/>
                        <w:left w:val="none" w:sz="0" w:space="0" w:color="auto"/>
                        <w:bottom w:val="none" w:sz="0" w:space="0" w:color="auto"/>
                        <w:right w:val="none" w:sz="0" w:space="0" w:color="auto"/>
                      </w:divBdr>
                    </w:div>
                  </w:divsChild>
                </w:div>
                <w:div w:id="1274165221">
                  <w:marLeft w:val="0"/>
                  <w:marRight w:val="0"/>
                  <w:marTop w:val="0"/>
                  <w:marBottom w:val="0"/>
                  <w:divBdr>
                    <w:top w:val="none" w:sz="0" w:space="0" w:color="auto"/>
                    <w:left w:val="none" w:sz="0" w:space="0" w:color="auto"/>
                    <w:bottom w:val="none" w:sz="0" w:space="0" w:color="auto"/>
                    <w:right w:val="none" w:sz="0" w:space="0" w:color="auto"/>
                  </w:divBdr>
                  <w:divsChild>
                    <w:div w:id="820846963">
                      <w:marLeft w:val="0"/>
                      <w:marRight w:val="0"/>
                      <w:marTop w:val="0"/>
                      <w:marBottom w:val="0"/>
                      <w:divBdr>
                        <w:top w:val="none" w:sz="0" w:space="0" w:color="auto"/>
                        <w:left w:val="none" w:sz="0" w:space="0" w:color="auto"/>
                        <w:bottom w:val="none" w:sz="0" w:space="0" w:color="auto"/>
                        <w:right w:val="none" w:sz="0" w:space="0" w:color="auto"/>
                      </w:divBdr>
                      <w:divsChild>
                        <w:div w:id="1059010318">
                          <w:marLeft w:val="0"/>
                          <w:marRight w:val="0"/>
                          <w:marTop w:val="0"/>
                          <w:marBottom w:val="0"/>
                          <w:divBdr>
                            <w:top w:val="none" w:sz="0" w:space="0" w:color="auto"/>
                            <w:left w:val="none" w:sz="0" w:space="0" w:color="auto"/>
                            <w:bottom w:val="none" w:sz="0" w:space="0" w:color="auto"/>
                            <w:right w:val="none" w:sz="0" w:space="0" w:color="auto"/>
                          </w:divBdr>
                          <w:divsChild>
                            <w:div w:id="566645751">
                              <w:marLeft w:val="0"/>
                              <w:marRight w:val="0"/>
                              <w:marTop w:val="0"/>
                              <w:marBottom w:val="0"/>
                              <w:divBdr>
                                <w:top w:val="none" w:sz="0" w:space="0" w:color="auto"/>
                                <w:left w:val="none" w:sz="0" w:space="0" w:color="auto"/>
                                <w:bottom w:val="none" w:sz="0" w:space="0" w:color="auto"/>
                                <w:right w:val="none" w:sz="0" w:space="0" w:color="auto"/>
                              </w:divBdr>
                              <w:divsChild>
                                <w:div w:id="2028410752">
                                  <w:marLeft w:val="360"/>
                                  <w:marRight w:val="360"/>
                                  <w:marTop w:val="360"/>
                                  <w:marBottom w:val="360"/>
                                  <w:divBdr>
                                    <w:top w:val="none" w:sz="0" w:space="0" w:color="auto"/>
                                    <w:left w:val="none" w:sz="0" w:space="0" w:color="auto"/>
                                    <w:bottom w:val="none" w:sz="0" w:space="0" w:color="auto"/>
                                    <w:right w:val="none" w:sz="0" w:space="0" w:color="auto"/>
                                  </w:divBdr>
                                  <w:divsChild>
                                    <w:div w:id="63695235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1062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95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zestedesavoir.com/articles/1654/deep-learning-cest-quoi/"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7.jpg"/><Relationship Id="rId26" Type="http://schemas.openxmlformats.org/officeDocument/2006/relationships/chart" Target="charts/chart2.xml"/><Relationship Id="rId39" Type="http://schemas.openxmlformats.org/officeDocument/2006/relationships/hyperlink" Target="file:///C:\Users\math9\Documents\IUT\STAGE\webSite\elem\rapport_Mathieu_Lacroix_Relu_Gaston_Relu_Papa_3.docx" TargetMode="External"/><Relationship Id="rId21" Type="http://schemas.openxmlformats.org/officeDocument/2006/relationships/image" Target="media/image10.jpeg"/><Relationship Id="rId34" Type="http://schemas.openxmlformats.org/officeDocument/2006/relationships/hyperlink" Target="file:///C:\Users\math9\Documents\IUT\STAGE\webSite\elem\rapport_Mathieu_Lacroix_Relu_Gaston_Relu_Papa_3.docx" TargetMode="External"/><Relationship Id="rId42" Type="http://schemas.openxmlformats.org/officeDocument/2006/relationships/image" Target="media/image17.png"/><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32" Type="http://schemas.openxmlformats.org/officeDocument/2006/relationships/hyperlink" Target="file:///C:\Users\math9\Documents\IUT\STAGE\webSite\elem\rapport_Mathieu_Lacroix_Relu_Gaston_Relu_Papa_3.docx" TargetMode="External"/><Relationship Id="rId37" Type="http://schemas.openxmlformats.org/officeDocument/2006/relationships/hyperlink" Target="file:///C:\Users\math9\Documents\IUT\STAGE\webSite\elem\rapport_Mathieu_Lacroix_Relu_Gaston_Relu_Papa_3.docx" TargetMode="External"/><Relationship Id="rId40" Type="http://schemas.openxmlformats.org/officeDocument/2006/relationships/hyperlink" Target="file:///C:\Users\math9\Documents\IUT\STAGE\webSite\elem\rapport_Mathieu_Lacroix_Relu_Gaston_Relu_Papa_3.docx" TargetMode="External"/><Relationship Id="rId45" Type="http://schemas.openxmlformats.org/officeDocument/2006/relationships/footer" Target="footer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hyperlink" Target="file:///C:\Users\math9\Documents\IUT\STAGE\webSite\elem\rapport_Mathieu_Lacroix_Relu_Gaston_Relu_Papa_3.docx" TargetMode="Externa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hyperlink" Target="file:///C:\Users\math9\Documents\IUT\STAGE\webSite\elem\rapport_Mathieu_Lacroix_Relu_Gaston_Relu_Papa_3.docx"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microsoft.com/office/2011/relationships/commentsExtended" Target="commentsExtended.xml"/><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file:///C:\Users\math9\Documents\IUT\STAGE\webSite\elem\rapport_Mathieu_Lacroix_Relu_Gaston_Relu_Papa_3.docx" TargetMode="External"/><Relationship Id="rId35" Type="http://schemas.openxmlformats.org/officeDocument/2006/relationships/hyperlink" Target="file:///C:\Users\math9\Documents\IUT\STAGE\webSite\elem\rapport_Mathieu_Lacroix_Relu_Gaston_Relu_Papa_3.docx" TargetMode="External"/><Relationship Id="rId43" Type="http://schemas.openxmlformats.org/officeDocument/2006/relationships/image" Target="media/image18.png"/><Relationship Id="rId48" Type="http://schemas.openxmlformats.org/officeDocument/2006/relationships/theme" Target="theme/theme1.xml"/><Relationship Id="rId8" Type="http://schemas.openxmlformats.org/officeDocument/2006/relationships/image" Target="media/image1.jfi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chart" Target="charts/chart1.xml"/><Relationship Id="rId33" Type="http://schemas.openxmlformats.org/officeDocument/2006/relationships/hyperlink" Target="file:///C:\Users\math9\Documents\IUT\STAGE\webSite\elem\rapport_Mathieu_Lacroix_Relu_Gaston_Relu_Papa_3.docx" TargetMode="External"/><Relationship Id="rId38" Type="http://schemas.openxmlformats.org/officeDocument/2006/relationships/hyperlink" Target="file:///C:\Users\math9\Documents\IUT\STAGE\webSite\elem\rapport_Mathieu_Lacroix_Relu_Gaston_Relu_Papa_3.docx" TargetMode="External"/><Relationship Id="rId46" Type="http://schemas.openxmlformats.org/officeDocument/2006/relationships/fontTable" Target="fontTable.xml"/><Relationship Id="rId20" Type="http://schemas.openxmlformats.org/officeDocument/2006/relationships/image" Target="media/image9.jpeg"/><Relationship Id="rId41" Type="http://schemas.openxmlformats.org/officeDocument/2006/relationships/hyperlink" Target="file:///C:\Users\math9\Documents\IUT\STAGE\webSite\elem\rapport_Mathieu_Lacroix_Relu_Gaston_Relu_Papa_3.doc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Détails de l'augmentation</a:t>
            </a:r>
            <a:r>
              <a:rPr lang="fr-FR" baseline="0"/>
              <a:t> des données</a:t>
            </a:r>
          </a:p>
        </c:rich>
      </c:tx>
      <c:layout>
        <c:manualLayout>
          <c:xMode val="edge"/>
          <c:yMode val="edge"/>
          <c:x val="0.21551858256523904"/>
          <c:y val="1.859859354315404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32343143674204905"/>
          <c:y val="0.13281635713903106"/>
          <c:w val="0.67656856325795101"/>
          <c:h val="0.47510755033171864"/>
        </c:manualLayout>
      </c:layout>
      <c:barChart>
        <c:barDir val="col"/>
        <c:grouping val="clustered"/>
        <c:varyColors val="0"/>
        <c:ser>
          <c:idx val="0"/>
          <c:order val="0"/>
          <c:tx>
            <c:strRef>
              <c:f>Feuil1!$B$1</c:f>
              <c:strCache>
                <c:ptCount val="1"/>
                <c:pt idx="0">
                  <c:v>Sans filtre</c:v>
                </c:pt>
              </c:strCache>
            </c:strRef>
          </c:tx>
          <c:spPr>
            <a:solidFill>
              <a:schemeClr val="accent1"/>
            </a:solidFill>
            <a:ln>
              <a:noFill/>
            </a:ln>
            <a:effectLst/>
          </c:spPr>
          <c:invertIfNegative val="0"/>
          <c:cat>
            <c:strRef>
              <c:f>Feuil1!$A$2:$A$5</c:f>
              <c:strCache>
                <c:ptCount val="4"/>
                <c:pt idx="0">
                  <c:v>Aigle royale</c:v>
                </c:pt>
                <c:pt idx="1">
                  <c:v>chouette effraie</c:v>
                </c:pt>
                <c:pt idx="2">
                  <c:v>pyguarge à tête blanche</c:v>
                </c:pt>
                <c:pt idx="3">
                  <c:v>épervier</c:v>
                </c:pt>
              </c:strCache>
            </c:strRef>
          </c:cat>
          <c:val>
            <c:numRef>
              <c:f>Feuil1!$B$2:$B$5</c:f>
              <c:numCache>
                <c:formatCode>General</c:formatCode>
                <c:ptCount val="4"/>
                <c:pt idx="0">
                  <c:v>92</c:v>
                </c:pt>
                <c:pt idx="1">
                  <c:v>51</c:v>
                </c:pt>
                <c:pt idx="2">
                  <c:v>289</c:v>
                </c:pt>
                <c:pt idx="3">
                  <c:v>101</c:v>
                </c:pt>
              </c:numCache>
            </c:numRef>
          </c:val>
          <c:extLst>
            <c:ext xmlns:c16="http://schemas.microsoft.com/office/drawing/2014/chart" uri="{C3380CC4-5D6E-409C-BE32-E72D297353CC}">
              <c16:uniqueId val="{00000000-4999-455B-9471-2594BEB7E7AA}"/>
            </c:ext>
          </c:extLst>
        </c:ser>
        <c:ser>
          <c:idx val="1"/>
          <c:order val="1"/>
          <c:tx>
            <c:strRef>
              <c:f>Feuil1!$C$1</c:f>
              <c:strCache>
                <c:ptCount val="1"/>
                <c:pt idx="0">
                  <c:v>Augmentation à l'aide la symétrie</c:v>
                </c:pt>
              </c:strCache>
            </c:strRef>
          </c:tx>
          <c:spPr>
            <a:solidFill>
              <a:schemeClr val="accent2"/>
            </a:solidFill>
            <a:ln>
              <a:noFill/>
            </a:ln>
            <a:effectLst/>
          </c:spPr>
          <c:invertIfNegative val="0"/>
          <c:cat>
            <c:strRef>
              <c:f>Feuil1!$A$2:$A$5</c:f>
              <c:strCache>
                <c:ptCount val="4"/>
                <c:pt idx="0">
                  <c:v>Aigle royale</c:v>
                </c:pt>
                <c:pt idx="1">
                  <c:v>chouette effraie</c:v>
                </c:pt>
                <c:pt idx="2">
                  <c:v>pyguarge à tête blanche</c:v>
                </c:pt>
                <c:pt idx="3">
                  <c:v>épervier</c:v>
                </c:pt>
              </c:strCache>
            </c:strRef>
          </c:cat>
          <c:val>
            <c:numRef>
              <c:f>Feuil1!$C$2:$C$5</c:f>
              <c:numCache>
                <c:formatCode>General</c:formatCode>
                <c:ptCount val="4"/>
                <c:pt idx="0">
                  <c:v>368</c:v>
                </c:pt>
                <c:pt idx="1">
                  <c:v>204</c:v>
                </c:pt>
                <c:pt idx="2">
                  <c:v>1156</c:v>
                </c:pt>
                <c:pt idx="3">
                  <c:v>404</c:v>
                </c:pt>
              </c:numCache>
            </c:numRef>
          </c:val>
          <c:extLst>
            <c:ext xmlns:c16="http://schemas.microsoft.com/office/drawing/2014/chart" uri="{C3380CC4-5D6E-409C-BE32-E72D297353CC}">
              <c16:uniqueId val="{00000001-4999-455B-9471-2594BEB7E7AA}"/>
            </c:ext>
          </c:extLst>
        </c:ser>
        <c:ser>
          <c:idx val="2"/>
          <c:order val="2"/>
          <c:tx>
            <c:strRef>
              <c:f>Feuil1!$D$1</c:f>
              <c:strCache>
                <c:ptCount val="1"/>
                <c:pt idx="0">
                  <c:v>Avec filtre avancé</c:v>
                </c:pt>
              </c:strCache>
            </c:strRef>
          </c:tx>
          <c:spPr>
            <a:solidFill>
              <a:schemeClr val="accent3"/>
            </a:solidFill>
            <a:ln>
              <a:noFill/>
            </a:ln>
            <a:effectLst/>
          </c:spPr>
          <c:invertIfNegative val="0"/>
          <c:cat>
            <c:strRef>
              <c:f>Feuil1!$A$2:$A$5</c:f>
              <c:strCache>
                <c:ptCount val="4"/>
                <c:pt idx="0">
                  <c:v>Aigle royale</c:v>
                </c:pt>
                <c:pt idx="1">
                  <c:v>chouette effraie</c:v>
                </c:pt>
                <c:pt idx="2">
                  <c:v>pyguarge à tête blanche</c:v>
                </c:pt>
                <c:pt idx="3">
                  <c:v>épervier</c:v>
                </c:pt>
              </c:strCache>
            </c:strRef>
          </c:cat>
          <c:val>
            <c:numRef>
              <c:f>Feuil1!$D$2:$D$5</c:f>
              <c:numCache>
                <c:formatCode>General</c:formatCode>
                <c:ptCount val="4"/>
                <c:pt idx="0">
                  <c:v>1196</c:v>
                </c:pt>
                <c:pt idx="1">
                  <c:v>663</c:v>
                </c:pt>
                <c:pt idx="2">
                  <c:v>3757</c:v>
                </c:pt>
                <c:pt idx="3">
                  <c:v>1313</c:v>
                </c:pt>
              </c:numCache>
            </c:numRef>
          </c:val>
          <c:extLst>
            <c:ext xmlns:c16="http://schemas.microsoft.com/office/drawing/2014/chart" uri="{C3380CC4-5D6E-409C-BE32-E72D297353CC}">
              <c16:uniqueId val="{00000002-4999-455B-9471-2594BEB7E7AA}"/>
            </c:ext>
          </c:extLst>
        </c:ser>
        <c:dLbls>
          <c:showLegendKey val="0"/>
          <c:showVal val="0"/>
          <c:showCatName val="0"/>
          <c:showSerName val="0"/>
          <c:showPercent val="0"/>
          <c:showBubbleSize val="0"/>
        </c:dLbls>
        <c:gapWidth val="219"/>
        <c:overlap val="-27"/>
        <c:axId val="639703944"/>
        <c:axId val="639705904"/>
      </c:barChart>
      <c:catAx>
        <c:axId val="639703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9705904"/>
        <c:crosses val="autoZero"/>
        <c:auto val="1"/>
        <c:lblAlgn val="ctr"/>
        <c:lblOffset val="100"/>
        <c:noMultiLvlLbl val="0"/>
      </c:catAx>
      <c:valAx>
        <c:axId val="639705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97039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fr-FR"/>
          </a:p>
        </c:txPr>
      </c:dTable>
      <c:spPr>
        <a:noFill/>
        <a:ln>
          <a:noFill/>
        </a:ln>
        <a:effectLst/>
      </c:spPr>
    </c:plotArea>
    <c:legend>
      <c:legendPos val="b"/>
      <c:layout>
        <c:manualLayout>
          <c:xMode val="edge"/>
          <c:yMode val="edge"/>
          <c:x val="1.3368702046572535E-2"/>
          <c:y val="7.1428112302288765E-2"/>
          <c:w val="0.20282882550128992"/>
          <c:h val="0.656463044160296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total</a:t>
            </a:r>
            <a:r>
              <a:rPr lang="fr-FR"/>
              <a:t> de donnée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33147530513058493"/>
          <c:y val="0.13559701885401862"/>
          <c:w val="0.66852469486941513"/>
          <c:h val="0.60497048184163238"/>
        </c:manualLayout>
      </c:layout>
      <c:barChart>
        <c:barDir val="col"/>
        <c:grouping val="clustered"/>
        <c:varyColors val="0"/>
        <c:ser>
          <c:idx val="0"/>
          <c:order val="0"/>
          <c:tx>
            <c:strRef>
              <c:f>Feuil1!$G$5</c:f>
              <c:strCache>
                <c:ptCount val="1"/>
                <c:pt idx="0">
                  <c:v>Sans filtre</c:v>
                </c:pt>
              </c:strCache>
            </c:strRef>
          </c:tx>
          <c:spPr>
            <a:solidFill>
              <a:schemeClr val="accent1"/>
            </a:solidFill>
            <a:ln>
              <a:noFill/>
            </a:ln>
            <a:effectLst/>
          </c:spPr>
          <c:invertIfNegative val="0"/>
          <c:cat>
            <c:strRef>
              <c:f>Feuil1!$F$6</c:f>
              <c:strCache>
                <c:ptCount val="1"/>
                <c:pt idx="0">
                  <c:v>Total</c:v>
                </c:pt>
              </c:strCache>
            </c:strRef>
          </c:cat>
          <c:val>
            <c:numRef>
              <c:f>Feuil1!$G$6</c:f>
              <c:numCache>
                <c:formatCode>General</c:formatCode>
                <c:ptCount val="1"/>
                <c:pt idx="0">
                  <c:v>533</c:v>
                </c:pt>
              </c:numCache>
            </c:numRef>
          </c:val>
          <c:extLst>
            <c:ext xmlns:c16="http://schemas.microsoft.com/office/drawing/2014/chart" uri="{C3380CC4-5D6E-409C-BE32-E72D297353CC}">
              <c16:uniqueId val="{00000000-AED2-4986-9B23-826A6EAF3260}"/>
            </c:ext>
          </c:extLst>
        </c:ser>
        <c:ser>
          <c:idx val="1"/>
          <c:order val="1"/>
          <c:tx>
            <c:strRef>
              <c:f>Feuil1!$H$5</c:f>
              <c:strCache>
                <c:ptCount val="1"/>
                <c:pt idx="0">
                  <c:v>Augmentation à l'aide la symétrie</c:v>
                </c:pt>
              </c:strCache>
            </c:strRef>
          </c:tx>
          <c:spPr>
            <a:solidFill>
              <a:schemeClr val="accent2"/>
            </a:solidFill>
            <a:ln>
              <a:noFill/>
            </a:ln>
            <a:effectLst/>
          </c:spPr>
          <c:invertIfNegative val="0"/>
          <c:cat>
            <c:strRef>
              <c:f>Feuil1!$F$6</c:f>
              <c:strCache>
                <c:ptCount val="1"/>
                <c:pt idx="0">
                  <c:v>Total</c:v>
                </c:pt>
              </c:strCache>
            </c:strRef>
          </c:cat>
          <c:val>
            <c:numRef>
              <c:f>Feuil1!$H$6</c:f>
              <c:numCache>
                <c:formatCode>General</c:formatCode>
                <c:ptCount val="1"/>
                <c:pt idx="0">
                  <c:v>2132</c:v>
                </c:pt>
              </c:numCache>
            </c:numRef>
          </c:val>
          <c:extLst>
            <c:ext xmlns:c16="http://schemas.microsoft.com/office/drawing/2014/chart" uri="{C3380CC4-5D6E-409C-BE32-E72D297353CC}">
              <c16:uniqueId val="{00000001-AED2-4986-9B23-826A6EAF3260}"/>
            </c:ext>
          </c:extLst>
        </c:ser>
        <c:ser>
          <c:idx val="2"/>
          <c:order val="2"/>
          <c:tx>
            <c:strRef>
              <c:f>Feuil1!$I$5</c:f>
              <c:strCache>
                <c:ptCount val="1"/>
                <c:pt idx="0">
                  <c:v>Avec filtre avancé</c:v>
                </c:pt>
              </c:strCache>
            </c:strRef>
          </c:tx>
          <c:spPr>
            <a:solidFill>
              <a:schemeClr val="accent3"/>
            </a:solidFill>
            <a:ln>
              <a:noFill/>
            </a:ln>
            <a:effectLst/>
          </c:spPr>
          <c:invertIfNegative val="0"/>
          <c:cat>
            <c:strRef>
              <c:f>Feuil1!$F$6</c:f>
              <c:strCache>
                <c:ptCount val="1"/>
                <c:pt idx="0">
                  <c:v>Total</c:v>
                </c:pt>
              </c:strCache>
            </c:strRef>
          </c:cat>
          <c:val>
            <c:numRef>
              <c:f>Feuil1!$I$6</c:f>
              <c:numCache>
                <c:formatCode>General</c:formatCode>
                <c:ptCount val="1"/>
                <c:pt idx="0">
                  <c:v>6929</c:v>
                </c:pt>
              </c:numCache>
            </c:numRef>
          </c:val>
          <c:extLst>
            <c:ext xmlns:c16="http://schemas.microsoft.com/office/drawing/2014/chart" uri="{C3380CC4-5D6E-409C-BE32-E72D297353CC}">
              <c16:uniqueId val="{00000002-AED2-4986-9B23-826A6EAF3260}"/>
            </c:ext>
          </c:extLst>
        </c:ser>
        <c:dLbls>
          <c:showLegendKey val="0"/>
          <c:showVal val="0"/>
          <c:showCatName val="0"/>
          <c:showSerName val="0"/>
          <c:showPercent val="0"/>
          <c:showBubbleSize val="0"/>
        </c:dLbls>
        <c:gapWidth val="219"/>
        <c:overlap val="-27"/>
        <c:axId val="245430792"/>
        <c:axId val="245433536"/>
      </c:barChart>
      <c:catAx>
        <c:axId val="245430792"/>
        <c:scaling>
          <c:orientation val="minMax"/>
        </c:scaling>
        <c:delete val="0"/>
        <c:axPos val="b"/>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5433536"/>
        <c:crosses val="autoZero"/>
        <c:auto val="1"/>
        <c:lblAlgn val="ctr"/>
        <c:lblOffset val="100"/>
        <c:noMultiLvlLbl val="0"/>
      </c:catAx>
      <c:valAx>
        <c:axId val="245433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54307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fr-FR"/>
          </a:p>
        </c:txPr>
      </c:dTable>
      <c:spPr>
        <a:noFill/>
        <a:ln>
          <a:noFill/>
        </a:ln>
        <a:effectLst/>
      </c:spPr>
    </c:plotArea>
    <c:legend>
      <c:legendPos val="b"/>
      <c:layout>
        <c:manualLayout>
          <c:xMode val="edge"/>
          <c:yMode val="edge"/>
          <c:x val="3.8219214993563073E-2"/>
          <c:y val="8.3571659559746977E-2"/>
          <c:w val="0.21633723541211342"/>
          <c:h val="0.664279343305582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E85A6-5E05-4019-9E0B-D3E0805F3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34</Pages>
  <Words>5668</Words>
  <Characters>31179</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
    </vt:vector>
  </TitlesOfParts>
  <Company>CEA Saclay</Company>
  <LinksUpToDate>false</LinksUpToDate>
  <CharactersWithSpaces>36774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LACROIX Mathieu</dc:creator>
  <cp:keywords/>
  <dc:description/>
  <cp:lastModifiedBy>Mathieu Lacroix</cp:lastModifiedBy>
  <cp:revision>34</cp:revision>
  <dcterms:created xsi:type="dcterms:W3CDTF">2022-06-13T15:30:00Z</dcterms:created>
  <dcterms:modified xsi:type="dcterms:W3CDTF">2022-06-14T11:21:00Z</dcterms:modified>
</cp:coreProperties>
</file>